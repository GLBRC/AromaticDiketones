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E08C" w14:textId="77BC1603" w:rsidR="00E97EAC" w:rsidRPr="002C717A" w:rsidRDefault="00D13C04" w:rsidP="00B873CA">
      <w:pPr>
        <w:pStyle w:val="Heading1"/>
        <w:jc w:val="center"/>
      </w:pPr>
      <w:r>
        <w:t xml:space="preserve">Aromatic dimer dehydrogenases </w:t>
      </w:r>
      <w:r w:rsidR="00F84FA1">
        <w:t xml:space="preserve">from </w:t>
      </w:r>
      <w:proofErr w:type="spellStart"/>
      <w:r w:rsidR="002C717A" w:rsidRPr="002C717A">
        <w:rPr>
          <w:i/>
        </w:rPr>
        <w:t>Novosphingobium</w:t>
      </w:r>
      <w:proofErr w:type="spellEnd"/>
      <w:r w:rsidR="002C717A" w:rsidRPr="002C717A">
        <w:rPr>
          <w:i/>
        </w:rPr>
        <w:t xml:space="preserve"> </w:t>
      </w:r>
      <w:proofErr w:type="spellStart"/>
      <w:r w:rsidR="002C717A" w:rsidRPr="002C717A">
        <w:rPr>
          <w:i/>
        </w:rPr>
        <w:t>aromaticivorans</w:t>
      </w:r>
      <w:proofErr w:type="spellEnd"/>
      <w:r w:rsidR="002C717A" w:rsidRPr="002C717A">
        <w:t xml:space="preserve"> </w:t>
      </w:r>
      <w:r w:rsidR="00BA141B">
        <w:t xml:space="preserve">reduce </w:t>
      </w:r>
      <w:r w:rsidR="005805A3">
        <w:t>mono</w:t>
      </w:r>
      <w:r>
        <w:t>aromatic diketones</w:t>
      </w:r>
    </w:p>
    <w:p w14:paraId="6EFB2616" w14:textId="77777777" w:rsidR="002C717A" w:rsidRDefault="002C717A" w:rsidP="00252845"/>
    <w:p w14:paraId="33F101EB" w14:textId="38F0B302" w:rsidR="002C717A" w:rsidRPr="00252845" w:rsidRDefault="002C717A" w:rsidP="00B873CA">
      <w:pPr>
        <w:spacing w:line="480" w:lineRule="auto"/>
      </w:pPr>
      <w:r w:rsidRPr="00252845">
        <w:t>Alexandra M. Linz</w:t>
      </w:r>
      <w:r w:rsidR="00035C29" w:rsidRPr="00035C29">
        <w:rPr>
          <w:vertAlign w:val="superscript"/>
        </w:rPr>
        <w:t>1,2</w:t>
      </w:r>
      <w:r w:rsidRPr="00252845">
        <w:t xml:space="preserve">, </w:t>
      </w:r>
      <w:proofErr w:type="spellStart"/>
      <w:r w:rsidR="00344FB0" w:rsidRPr="00252845">
        <w:t>Yanjun</w:t>
      </w:r>
      <w:proofErr w:type="spellEnd"/>
      <w:r w:rsidR="00344FB0" w:rsidRPr="00252845">
        <w:t xml:space="preserve"> Ma</w:t>
      </w:r>
      <w:r w:rsidR="00344FB0" w:rsidRPr="00035C29">
        <w:rPr>
          <w:vertAlign w:val="superscript"/>
        </w:rPr>
        <w:t>1,2</w:t>
      </w:r>
      <w:r w:rsidR="00344FB0" w:rsidRPr="00252845">
        <w:t xml:space="preserve">, </w:t>
      </w:r>
      <w:r w:rsidRPr="00252845">
        <w:t>Jose M. Perez</w:t>
      </w:r>
      <w:r w:rsidR="00035C29" w:rsidRPr="00035C29">
        <w:rPr>
          <w:vertAlign w:val="superscript"/>
        </w:rPr>
        <w:t>1,2,3</w:t>
      </w:r>
      <w:r w:rsidRPr="00252845">
        <w:t xml:space="preserve">, </w:t>
      </w:r>
      <w:r w:rsidR="00252845" w:rsidRPr="00252845">
        <w:t>Kevin</w:t>
      </w:r>
      <w:r w:rsidR="00C57330">
        <w:t xml:space="preserve"> S.</w:t>
      </w:r>
      <w:r w:rsidR="00252845" w:rsidRPr="00252845">
        <w:t xml:space="preserve"> Myers</w:t>
      </w:r>
      <w:r w:rsidR="00035C29" w:rsidRPr="00035C29">
        <w:rPr>
          <w:vertAlign w:val="superscript"/>
        </w:rPr>
        <w:t>1,2</w:t>
      </w:r>
      <w:r w:rsidR="00252845" w:rsidRPr="00252845">
        <w:t xml:space="preserve">, </w:t>
      </w:r>
      <w:r w:rsidRPr="00252845">
        <w:t>Wayne S. Kontur</w:t>
      </w:r>
      <w:r w:rsidR="00035C29" w:rsidRPr="00035C29">
        <w:rPr>
          <w:vertAlign w:val="superscript"/>
        </w:rPr>
        <w:t>1,2</w:t>
      </w:r>
      <w:r w:rsidRPr="00252845">
        <w:t>, Daniel R. Noguera</w:t>
      </w:r>
      <w:r w:rsidR="00035C29" w:rsidRPr="00035C29">
        <w:rPr>
          <w:vertAlign w:val="superscript"/>
        </w:rPr>
        <w:t>1,2,3</w:t>
      </w:r>
      <w:r w:rsidRPr="00252845">
        <w:t>, Timothy J. Donohue</w:t>
      </w:r>
      <w:r w:rsidR="00035C29" w:rsidRPr="00035C29">
        <w:rPr>
          <w:vertAlign w:val="superscript"/>
        </w:rPr>
        <w:t>1,2,</w:t>
      </w:r>
      <w:r w:rsidR="00344FB0">
        <w:rPr>
          <w:vertAlign w:val="superscript"/>
        </w:rPr>
        <w:t>4</w:t>
      </w:r>
      <w:r w:rsidR="00206091">
        <w:rPr>
          <w:vertAlign w:val="superscript"/>
        </w:rPr>
        <w:t>*</w:t>
      </w:r>
    </w:p>
    <w:p w14:paraId="3FE36BD0" w14:textId="77777777" w:rsidR="002C717A" w:rsidRDefault="002C717A" w:rsidP="00B873CA">
      <w:pPr>
        <w:spacing w:line="480" w:lineRule="auto"/>
      </w:pPr>
    </w:p>
    <w:p w14:paraId="0EAE09E1" w14:textId="4148BF50" w:rsidR="00035C29" w:rsidRPr="0079391F" w:rsidRDefault="0039080A" w:rsidP="00E2276E">
      <w:pPr>
        <w:spacing w:line="480" w:lineRule="auto"/>
        <w:ind w:left="446" w:hanging="86"/>
      </w:pPr>
      <w:r w:rsidRPr="0079391F">
        <w:rPr>
          <w:vertAlign w:val="superscript"/>
        </w:rPr>
        <w:t>1</w:t>
      </w:r>
      <w:r w:rsidR="0079391F" w:rsidRPr="0079391F">
        <w:rPr>
          <w:color w:val="000000"/>
        </w:rPr>
        <w:t>DOE Great Lakes Bioenergy Research Center, Univ. of Wisconsin-Madiso</w:t>
      </w:r>
      <w:r w:rsidR="0079391F" w:rsidRPr="0079391F">
        <w:t>n</w:t>
      </w:r>
      <w:r w:rsidR="00035C29" w:rsidRPr="0079391F">
        <w:t>, Madison, WI, USA</w:t>
      </w:r>
    </w:p>
    <w:p w14:paraId="5184E5D6" w14:textId="65BC71BE"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2</w:t>
      </w:r>
      <w:r w:rsidR="00035C29" w:rsidRPr="00035C29">
        <w:rPr>
          <w:rFonts w:ascii="Times New Roman" w:hAnsi="Times New Roman" w:cs="Times New Roman"/>
        </w:rPr>
        <w:t>Wisconsin Energy Institute,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267E2FC1" w14:textId="26CE19FE" w:rsidR="00035C29" w:rsidRPr="00927C7D"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3</w:t>
      </w:r>
      <w:r w:rsidR="00035C29" w:rsidRPr="00035C29">
        <w:rPr>
          <w:rFonts w:ascii="Times New Roman" w:hAnsi="Times New Roman" w:cs="Times New Roman"/>
        </w:rPr>
        <w:t>Department of Civil and Environmental Engineering,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3FB2ABCB" w14:textId="7D965BEC" w:rsidR="00035C29" w:rsidRPr="00035C29" w:rsidRDefault="0039080A" w:rsidP="00A149A9">
      <w:pPr>
        <w:pStyle w:val="ListParagraph"/>
        <w:ind w:left="360"/>
        <w:rPr>
          <w:rFonts w:ascii="Times New Roman" w:hAnsi="Times New Roman" w:cs="Times New Roman"/>
          <w:b/>
        </w:rPr>
      </w:pPr>
      <w:r>
        <w:rPr>
          <w:rFonts w:ascii="Times New Roman" w:hAnsi="Times New Roman" w:cs="Times New Roman"/>
          <w:vertAlign w:val="superscript"/>
        </w:rPr>
        <w:t>4</w:t>
      </w:r>
      <w:r w:rsidR="00035C29" w:rsidRPr="00035C29">
        <w:rPr>
          <w:rFonts w:ascii="Times New Roman" w:hAnsi="Times New Roman" w:cs="Times New Roman"/>
        </w:rPr>
        <w:t>Department of Bacteriology, Univ</w:t>
      </w:r>
      <w:r w:rsidR="0079391F">
        <w:rPr>
          <w:rFonts w:ascii="Times New Roman" w:hAnsi="Times New Roman" w:cs="Times New Roman"/>
        </w:rPr>
        <w:t>.</w:t>
      </w:r>
      <w:r w:rsidR="00035C29" w:rsidRPr="00035C29">
        <w:rPr>
          <w:rFonts w:ascii="Times New Roman" w:hAnsi="Times New Roman" w:cs="Times New Roman"/>
        </w:rPr>
        <w:t xml:space="preserve"> of Wisconsin-Madison, Madison, WI, USA</w:t>
      </w:r>
    </w:p>
    <w:p w14:paraId="5A1CD6F5" w14:textId="625F4D1B" w:rsidR="00035C29" w:rsidRPr="00035C29" w:rsidRDefault="00035C29" w:rsidP="00B873CA">
      <w:pPr>
        <w:spacing w:line="480" w:lineRule="auto"/>
        <w:jc w:val="center"/>
        <w:rPr>
          <w:b/>
        </w:rPr>
      </w:pPr>
      <w:r>
        <w:rPr>
          <w:b/>
        </w:rPr>
        <w:br/>
        <w:t xml:space="preserve">Running Title: </w:t>
      </w:r>
      <w:r w:rsidR="00BA141B">
        <w:rPr>
          <w:b/>
        </w:rPr>
        <w:t>Reduction of aromatic diketones</w:t>
      </w:r>
    </w:p>
    <w:p w14:paraId="1EF3AB3D" w14:textId="77777777" w:rsidR="00035C29" w:rsidRPr="00035C29" w:rsidRDefault="00035C29" w:rsidP="00B873CA">
      <w:pPr>
        <w:spacing w:line="480" w:lineRule="auto"/>
      </w:pPr>
    </w:p>
    <w:p w14:paraId="3E6F71D7" w14:textId="77777777" w:rsidR="0041479F" w:rsidRDefault="00206091" w:rsidP="00B873CA">
      <w:pPr>
        <w:spacing w:line="480" w:lineRule="auto"/>
        <w:jc w:val="center"/>
      </w:pPr>
      <w:r>
        <w:t>*Direct correspondence to: Timothy J. Donohue</w:t>
      </w:r>
    </w:p>
    <w:p w14:paraId="0141D557" w14:textId="77777777" w:rsidR="0041479F" w:rsidRDefault="00206091" w:rsidP="00B873CA">
      <w:pPr>
        <w:spacing w:line="480" w:lineRule="auto"/>
        <w:jc w:val="center"/>
        <w:rPr>
          <w:rStyle w:val="Hyperlink"/>
        </w:rPr>
      </w:pPr>
      <w:r>
        <w:t xml:space="preserve">email: </w:t>
      </w:r>
      <w:hyperlink r:id="rId8" w:history="1">
        <w:r w:rsidRPr="00445E1D">
          <w:rPr>
            <w:rStyle w:val="Hyperlink"/>
          </w:rPr>
          <w:t>tdonohue@bact.wisc.edu</w:t>
        </w:r>
      </w:hyperlink>
    </w:p>
    <w:p w14:paraId="3D328A9C" w14:textId="538A71F0" w:rsidR="00206091" w:rsidRDefault="00206091" w:rsidP="00B873CA">
      <w:pPr>
        <w:spacing w:line="480" w:lineRule="auto"/>
        <w:jc w:val="center"/>
      </w:pPr>
      <w:r>
        <w:t>phone: 6082624663</w:t>
      </w:r>
    </w:p>
    <w:p w14:paraId="6EC6E30B" w14:textId="4A0D58B6" w:rsidR="00206091" w:rsidRDefault="00206091" w:rsidP="00B873CA">
      <w:pPr>
        <w:jc w:val="center"/>
        <w:rPr>
          <w:rFonts w:ascii="Georgia" w:eastAsiaTheme="minorHAnsi" w:hAnsi="Georgia" w:cstheme="minorBidi"/>
          <w:b/>
        </w:rPr>
      </w:pPr>
      <w:r>
        <w:t xml:space="preserve">Keywords: </w:t>
      </w:r>
      <w:r w:rsidR="00536283">
        <w:t xml:space="preserve">Lignin, aromatic metabolism, </w:t>
      </w:r>
      <w:proofErr w:type="spellStart"/>
      <w:r w:rsidR="00536283" w:rsidRPr="00536283">
        <w:rPr>
          <w:i/>
        </w:rPr>
        <w:t>Novosphingobium</w:t>
      </w:r>
      <w:proofErr w:type="spellEnd"/>
      <w:r w:rsidR="00536283">
        <w:t xml:space="preserve">, </w:t>
      </w:r>
      <w:proofErr w:type="spellStart"/>
      <w:r w:rsidR="00536283">
        <w:t>sphingomonads</w:t>
      </w:r>
      <w:proofErr w:type="spellEnd"/>
      <w:r w:rsidR="00536283">
        <w:t>, ketone reduction, aromatic dehydrogenases</w:t>
      </w:r>
      <w:bookmarkStart w:id="0" w:name="_GoBack"/>
      <w:bookmarkEnd w:id="0"/>
      <w:r>
        <w:br w:type="page"/>
      </w:r>
    </w:p>
    <w:p w14:paraId="6740B6C5" w14:textId="568A187B" w:rsidR="002C717A" w:rsidRDefault="002C717A" w:rsidP="00EE1003">
      <w:pPr>
        <w:pStyle w:val="Heading1"/>
      </w:pPr>
      <w:r>
        <w:lastRenderedPageBreak/>
        <w:t>Abstract</w:t>
      </w:r>
    </w:p>
    <w:p w14:paraId="618A2C00" w14:textId="07D38160" w:rsidR="006A31A1" w:rsidRDefault="006927A0" w:rsidP="00B060EB">
      <w:pPr>
        <w:spacing w:line="480" w:lineRule="auto"/>
      </w:pPr>
      <w:r>
        <w:tab/>
      </w:r>
      <w:r w:rsidR="00093B83">
        <w:t xml:space="preserve">Lignin is </w:t>
      </w:r>
      <w:r w:rsidR="00E95DA7">
        <w:t xml:space="preserve">a </w:t>
      </w:r>
      <w:r w:rsidR="00B43AB0">
        <w:t>potential source of</w:t>
      </w:r>
      <w:r w:rsidR="00E95DA7">
        <w:t xml:space="preserve"> valuable </w:t>
      </w:r>
      <w:r w:rsidR="001D6E94">
        <w:t>chemicals</w:t>
      </w:r>
      <w:r w:rsidR="00093B83">
        <w:t xml:space="preserve">, </w:t>
      </w:r>
      <w:r w:rsidR="00B43AB0">
        <w:t>but</w:t>
      </w:r>
      <w:r w:rsidR="00E95DA7">
        <w:t xml:space="preserve"> </w:t>
      </w:r>
      <w:r w:rsidR="00093B83">
        <w:t xml:space="preserve">its </w:t>
      </w:r>
      <w:r w:rsidR="00B43AB0">
        <w:t xml:space="preserve">chemical </w:t>
      </w:r>
      <w:r w:rsidR="00093B83">
        <w:t xml:space="preserve">depolymerization results in a heterogeneous mixture of </w:t>
      </w:r>
      <w:r w:rsidR="001D6E94">
        <w:t xml:space="preserve">aromatics and other </w:t>
      </w:r>
      <w:r w:rsidR="00093B83">
        <w:t>products. Microb</w:t>
      </w:r>
      <w:r w:rsidR="006A31A1">
        <w:t xml:space="preserve">es </w:t>
      </w:r>
      <w:r w:rsidR="00E95DA7">
        <w:t xml:space="preserve">could </w:t>
      </w:r>
      <w:r w:rsidR="00093B83">
        <w:t xml:space="preserve">valorize depolymerized lignin by converting multiple substrates into </w:t>
      </w:r>
      <w:r w:rsidR="006A31A1">
        <w:t xml:space="preserve">one or a small number of </w:t>
      </w:r>
      <w:r w:rsidR="00093B83">
        <w:t>product</w:t>
      </w:r>
      <w:r w:rsidR="006A31A1">
        <w:t>s</w:t>
      </w:r>
      <w:r w:rsidR="00093B83">
        <w:t xml:space="preserve">. In this study, we describe the ability of </w:t>
      </w:r>
      <w:proofErr w:type="spellStart"/>
      <w:r w:rsidR="00093B83">
        <w:rPr>
          <w:i/>
        </w:rPr>
        <w:t>Novosphingobium</w:t>
      </w:r>
      <w:proofErr w:type="spellEnd"/>
      <w:r w:rsidR="00093B83">
        <w:rPr>
          <w:i/>
        </w:rPr>
        <w:t xml:space="preserve"> </w:t>
      </w:r>
      <w:proofErr w:type="spellStart"/>
      <w:r w:rsidR="00093B83">
        <w:rPr>
          <w:i/>
        </w:rPr>
        <w:t>aromaticivorans</w:t>
      </w:r>
      <w:proofErr w:type="spellEnd"/>
      <w:r w:rsidR="00093B83">
        <w:t xml:space="preserve"> to </w:t>
      </w:r>
      <w:r w:rsidR="00E95DA7">
        <w:t xml:space="preserve">metabolize </w:t>
      </w:r>
      <w:r w:rsidR="00E95DA7" w:rsidRPr="00244CD7">
        <w:t>1-(4-hydroxy-3-</w:t>
      </w:r>
      <w:proofErr w:type="gramStart"/>
      <w:r w:rsidR="00E95DA7" w:rsidRPr="00244CD7">
        <w:t>methoxyphenyl)</w:t>
      </w:r>
      <w:r w:rsidR="00B34929">
        <w:t>propane</w:t>
      </w:r>
      <w:proofErr w:type="gramEnd"/>
      <w:r w:rsidR="00B34929">
        <w:t>-</w:t>
      </w:r>
      <w:r w:rsidR="00E95DA7" w:rsidRPr="00244CD7">
        <w:t>1,2-dione</w:t>
      </w:r>
      <w:r w:rsidR="00E95DA7">
        <w:t xml:space="preserve"> (G-diketone), </w:t>
      </w:r>
      <w:r w:rsidR="00EF6092">
        <w:t>a</w:t>
      </w:r>
      <w:r w:rsidR="00E95DA7">
        <w:t>n</w:t>
      </w:r>
      <w:r w:rsidR="00EF6092">
        <w:t xml:space="preserve"> </w:t>
      </w:r>
      <w:r w:rsidR="00093B83">
        <w:t xml:space="preserve">aromatic </w:t>
      </w:r>
      <w:r w:rsidR="007E795F">
        <w:t xml:space="preserve">Hibbert </w:t>
      </w:r>
      <w:r w:rsidR="00093B83">
        <w:t xml:space="preserve">diketone </w:t>
      </w:r>
      <w:r w:rsidR="007E795F">
        <w:t xml:space="preserve">which </w:t>
      </w:r>
      <w:r w:rsidR="00EF6092">
        <w:t xml:space="preserve">is </w:t>
      </w:r>
      <w:r w:rsidR="00E95DA7">
        <w:t>produced during formic acid-catal</w:t>
      </w:r>
      <w:r w:rsidR="005F52C5">
        <w:t>y</w:t>
      </w:r>
      <w:r w:rsidR="00E95DA7">
        <w:t xml:space="preserve">zed </w:t>
      </w:r>
      <w:r w:rsidR="00093B83">
        <w:t xml:space="preserve">lignin depolymerization. By assaying genome-wide </w:t>
      </w:r>
      <w:r w:rsidR="00E95DA7">
        <w:t xml:space="preserve">transcript levels </w:t>
      </w:r>
      <w:r w:rsidR="00093B83">
        <w:t xml:space="preserve">from </w:t>
      </w:r>
      <w:r w:rsidR="00093B83">
        <w:rPr>
          <w:i/>
        </w:rPr>
        <w:t xml:space="preserve">N. </w:t>
      </w:r>
      <w:proofErr w:type="spellStart"/>
      <w:r w:rsidR="00093B83">
        <w:rPr>
          <w:i/>
        </w:rPr>
        <w:t>aromaticivorans</w:t>
      </w:r>
      <w:proofErr w:type="spellEnd"/>
      <w:r w:rsidR="00093B83">
        <w:rPr>
          <w:i/>
        </w:rPr>
        <w:t xml:space="preserve"> </w:t>
      </w:r>
      <w:r w:rsidR="00093B83">
        <w:t xml:space="preserve">during growth on </w:t>
      </w:r>
      <w:r w:rsidR="006A31A1">
        <w:t>G-</w:t>
      </w:r>
      <w:r w:rsidR="00093B83">
        <w:t>diketone</w:t>
      </w:r>
      <w:r w:rsidR="00025383">
        <w:t xml:space="preserve"> </w:t>
      </w:r>
      <w:r w:rsidR="00E95DA7">
        <w:t xml:space="preserve">and other </w:t>
      </w:r>
      <w:r w:rsidR="00B6629F">
        <w:t xml:space="preserve">chemically-related </w:t>
      </w:r>
      <w:r w:rsidR="00E95DA7">
        <w:t>aromatics</w:t>
      </w:r>
      <w:r w:rsidR="00025383">
        <w:t>,</w:t>
      </w:r>
      <w:r w:rsidR="00093B83">
        <w:t xml:space="preserve"> we </w:t>
      </w:r>
      <w:r w:rsidR="00B060EB">
        <w:t xml:space="preserve">hypothesized that the </w:t>
      </w:r>
      <w:proofErr w:type="spellStart"/>
      <w:r w:rsidR="00B060EB">
        <w:t>Lig</w:t>
      </w:r>
      <w:proofErr w:type="spellEnd"/>
      <w:r w:rsidR="00B060EB">
        <w:t xml:space="preserve"> dehydrogenases, previously characterized </w:t>
      </w:r>
      <w:r w:rsidR="00977478">
        <w:t xml:space="preserve">as </w:t>
      </w:r>
      <w:r w:rsidR="007D2C6A">
        <w:t xml:space="preserve">oxidizing β-O-4 linkages in </w:t>
      </w:r>
      <w:r w:rsidR="00B060EB">
        <w:t>aromatic dimer</w:t>
      </w:r>
      <w:r w:rsidR="007D2C6A">
        <w:t>s,</w:t>
      </w:r>
      <w:r w:rsidR="00E95DA7">
        <w:t xml:space="preserve"> were involved in</w:t>
      </w:r>
      <w:r w:rsidR="00977478">
        <w:t xml:space="preserve"> </w:t>
      </w:r>
      <w:r w:rsidR="007D2C6A">
        <w:t>G-</w:t>
      </w:r>
      <w:r w:rsidR="00B060EB">
        <w:t xml:space="preserve">diketone </w:t>
      </w:r>
      <w:r w:rsidR="006A31A1">
        <w:t xml:space="preserve">metabolism </w:t>
      </w:r>
      <w:r w:rsidR="00977478">
        <w:t xml:space="preserve">by </w:t>
      </w:r>
      <w:r w:rsidR="00311CC8" w:rsidRPr="00025383">
        <w:rPr>
          <w:i/>
          <w:iCs/>
        </w:rPr>
        <w:t xml:space="preserve">N. </w:t>
      </w:r>
      <w:proofErr w:type="spellStart"/>
      <w:r w:rsidR="00311CC8" w:rsidRPr="00025383">
        <w:rPr>
          <w:i/>
          <w:iCs/>
        </w:rPr>
        <w:t>aromaticivorans</w:t>
      </w:r>
      <w:proofErr w:type="spellEnd"/>
      <w:r w:rsidR="00B060EB">
        <w:t xml:space="preserve">. </w:t>
      </w:r>
      <w:r w:rsidR="007D2C6A">
        <w:t xml:space="preserve">Using purified </w:t>
      </w:r>
      <w:r w:rsidR="007D2C6A">
        <w:rPr>
          <w:i/>
        </w:rPr>
        <w:t xml:space="preserve">N. </w:t>
      </w:r>
      <w:proofErr w:type="spellStart"/>
      <w:r w:rsidR="007D2C6A">
        <w:rPr>
          <w:i/>
        </w:rPr>
        <w:t>aromaticivorans</w:t>
      </w:r>
      <w:proofErr w:type="spellEnd"/>
      <w:r w:rsidR="007D2C6A">
        <w:t xml:space="preserve"> </w:t>
      </w:r>
      <w:proofErr w:type="spellStart"/>
      <w:r w:rsidR="00B060EB">
        <w:t>Lig</w:t>
      </w:r>
      <w:proofErr w:type="spellEnd"/>
      <w:r w:rsidR="00B060EB">
        <w:t xml:space="preserve"> dehydrogenases</w:t>
      </w:r>
      <w:r w:rsidR="005F52C5">
        <w:t>,</w:t>
      </w:r>
      <w:r w:rsidR="00B060EB">
        <w:t xml:space="preserve"> </w:t>
      </w:r>
      <w:r w:rsidR="007D2C6A">
        <w:t xml:space="preserve">we </w:t>
      </w:r>
      <w:r w:rsidR="00B060EB">
        <w:t xml:space="preserve">found that </w:t>
      </w:r>
      <w:proofErr w:type="spellStart"/>
      <w:r w:rsidR="00B060EB">
        <w:t>LigL</w:t>
      </w:r>
      <w:proofErr w:type="spellEnd"/>
      <w:r w:rsidR="00B060EB">
        <w:t xml:space="preserve">, </w:t>
      </w:r>
      <w:proofErr w:type="spellStart"/>
      <w:r w:rsidR="00B060EB">
        <w:t>LigN</w:t>
      </w:r>
      <w:proofErr w:type="spellEnd"/>
      <w:r w:rsidR="00B060EB">
        <w:t xml:space="preserve">, and </w:t>
      </w:r>
      <w:proofErr w:type="spellStart"/>
      <w:r w:rsidR="00B060EB">
        <w:t>LigD</w:t>
      </w:r>
      <w:proofErr w:type="spellEnd"/>
      <w:r w:rsidR="00B060EB">
        <w:t xml:space="preserve"> </w:t>
      </w:r>
      <w:r w:rsidR="00B6629F">
        <w:t xml:space="preserve">each reduced </w:t>
      </w:r>
      <w:r w:rsidR="005805A3">
        <w:t xml:space="preserve">the Cα ketone of </w:t>
      </w:r>
      <w:r w:rsidR="00B6629F">
        <w:t xml:space="preserve">G-diketone </w:t>
      </w:r>
      <w:r w:rsidR="00B6629F">
        <w:rPr>
          <w:i/>
        </w:rPr>
        <w:t>in vitro</w:t>
      </w:r>
      <w:r w:rsidR="00B6629F">
        <w:t xml:space="preserve"> but with </w:t>
      </w:r>
      <w:r w:rsidR="00B060EB">
        <w:t xml:space="preserve">different </w:t>
      </w:r>
      <w:r w:rsidR="00977478">
        <w:t>substrate specificit</w:t>
      </w:r>
      <w:r w:rsidR="00B6629F">
        <w:t xml:space="preserve">ies </w:t>
      </w:r>
      <w:r w:rsidR="00977478">
        <w:t xml:space="preserve">and </w:t>
      </w:r>
      <w:r w:rsidR="00B060EB">
        <w:t xml:space="preserve">rates. </w:t>
      </w:r>
      <w:r w:rsidR="005805A3">
        <w:t xml:space="preserve">Furthermore, </w:t>
      </w:r>
      <w:proofErr w:type="spellStart"/>
      <w:r w:rsidR="006C380C">
        <w:t>LigL</w:t>
      </w:r>
      <w:proofErr w:type="spellEnd"/>
      <w:r w:rsidR="007D2C6A">
        <w:t xml:space="preserve">, but not </w:t>
      </w:r>
      <w:proofErr w:type="spellStart"/>
      <w:r w:rsidR="007D2C6A">
        <w:t>LigN</w:t>
      </w:r>
      <w:proofErr w:type="spellEnd"/>
      <w:r w:rsidR="007D2C6A">
        <w:t xml:space="preserve"> or </w:t>
      </w:r>
      <w:proofErr w:type="spellStart"/>
      <w:r w:rsidR="007D2C6A">
        <w:t>LigD</w:t>
      </w:r>
      <w:proofErr w:type="spellEnd"/>
      <w:r w:rsidR="007D2C6A">
        <w:t xml:space="preserve">, </w:t>
      </w:r>
      <w:r w:rsidR="005805A3">
        <w:t xml:space="preserve">also </w:t>
      </w:r>
      <w:r w:rsidR="006C380C">
        <w:t xml:space="preserve">reduced the Cα ketone </w:t>
      </w:r>
      <w:r w:rsidR="005805A3">
        <w:t xml:space="preserve">of </w:t>
      </w:r>
      <w:r w:rsidR="005805A3" w:rsidRPr="00B50A3D">
        <w:rPr>
          <w:color w:val="000000"/>
        </w:rPr>
        <w:t>2-hydroxy-1-(4-hydroxy-3-</w:t>
      </w:r>
      <w:proofErr w:type="gramStart"/>
      <w:r w:rsidR="005805A3" w:rsidRPr="00B50A3D">
        <w:rPr>
          <w:color w:val="000000"/>
        </w:rPr>
        <w:t>methoxyphenyl)propan</w:t>
      </w:r>
      <w:proofErr w:type="gramEnd"/>
      <w:r w:rsidR="005805A3" w:rsidRPr="00B50A3D">
        <w:rPr>
          <w:color w:val="000000"/>
        </w:rPr>
        <w:t>-1-one</w:t>
      </w:r>
      <w:r w:rsidR="005805A3">
        <w:t xml:space="preserve"> (GP-1)</w:t>
      </w:r>
      <w:r w:rsidR="001D6E94">
        <w:t xml:space="preserve"> </w:t>
      </w:r>
      <w:r w:rsidR="001D6E94" w:rsidRPr="00536283">
        <w:rPr>
          <w:i/>
        </w:rPr>
        <w:t>in vitro</w:t>
      </w:r>
      <w:r w:rsidR="005805A3">
        <w:t>, a derivative of G-diketone with the C</w:t>
      </w:r>
      <w:r w:rsidR="005805A3" w:rsidRPr="005805A3">
        <w:t>β</w:t>
      </w:r>
      <w:r w:rsidR="005805A3">
        <w:t xml:space="preserve"> ketone reduced, </w:t>
      </w:r>
      <w:r w:rsidR="006C380C">
        <w:t xml:space="preserve">when GP-1 </w:t>
      </w:r>
      <w:r w:rsidR="005805A3">
        <w:t xml:space="preserve">was provided </w:t>
      </w:r>
      <w:r w:rsidR="006C380C">
        <w:t>as a substrate</w:t>
      </w:r>
      <w:r w:rsidR="00977478">
        <w:t>.</w:t>
      </w:r>
      <w:r w:rsidR="006C380C">
        <w:t xml:space="preserve"> </w:t>
      </w:r>
      <w:r w:rsidR="00B060EB">
        <w:t>Th</w:t>
      </w:r>
      <w:r w:rsidR="00977478">
        <w:t>e</w:t>
      </w:r>
      <w:r w:rsidR="00B060EB">
        <w:t xml:space="preserve"> newly identified </w:t>
      </w:r>
      <w:r w:rsidR="007D2C6A">
        <w:t xml:space="preserve">activity of </w:t>
      </w:r>
      <w:r w:rsidR="00B060EB">
        <w:t>the</w:t>
      </w:r>
      <w:r w:rsidR="006A31A1">
        <w:t xml:space="preserve">se </w:t>
      </w:r>
      <w:proofErr w:type="spellStart"/>
      <w:r w:rsidR="00B060EB">
        <w:t>Lig</w:t>
      </w:r>
      <w:proofErr w:type="spellEnd"/>
      <w:r w:rsidR="00B060EB">
        <w:t xml:space="preserve"> dehydrogenases expands the potential range of substrates utilized by </w:t>
      </w:r>
      <w:r w:rsidR="00B060EB">
        <w:rPr>
          <w:i/>
        </w:rPr>
        <w:t xml:space="preserve">N. </w:t>
      </w:r>
      <w:proofErr w:type="spellStart"/>
      <w:r w:rsidR="00B060EB">
        <w:rPr>
          <w:i/>
        </w:rPr>
        <w:t>aromaticivorans</w:t>
      </w:r>
      <w:proofErr w:type="spellEnd"/>
      <w:r w:rsidR="008D26C1">
        <w:t xml:space="preserve"> beyond what has been</w:t>
      </w:r>
      <w:r w:rsidR="007D2C6A">
        <w:t xml:space="preserve"> previously recognized</w:t>
      </w:r>
      <w:r w:rsidR="00B060EB">
        <w:t xml:space="preserve">. This is beneficial both for </w:t>
      </w:r>
      <w:r w:rsidR="00E54A31">
        <w:t xml:space="preserve">metabolizing </w:t>
      </w:r>
      <w:r w:rsidR="00B060EB">
        <w:t xml:space="preserve">a wide </w:t>
      </w:r>
      <w:r w:rsidR="00977478">
        <w:t xml:space="preserve">range </w:t>
      </w:r>
      <w:r w:rsidR="00B060EB">
        <w:t xml:space="preserve">of </w:t>
      </w:r>
      <w:r w:rsidR="00E54A31">
        <w:t xml:space="preserve">natural and non-native </w:t>
      </w:r>
      <w:r w:rsidR="00B060EB">
        <w:t xml:space="preserve">depolymerized lignin </w:t>
      </w:r>
      <w:r w:rsidR="00E54A31">
        <w:t xml:space="preserve">substrates </w:t>
      </w:r>
      <w:r w:rsidR="00B060EB">
        <w:t xml:space="preserve">and for engineering </w:t>
      </w:r>
      <w:r w:rsidR="005805A3">
        <w:t xml:space="preserve">microbes and </w:t>
      </w:r>
      <w:r w:rsidR="00B060EB">
        <w:t xml:space="preserve">enzymes </w:t>
      </w:r>
      <w:r w:rsidR="00E54A31">
        <w:t xml:space="preserve">that are active with a broader range of </w:t>
      </w:r>
      <w:r w:rsidR="00B060EB">
        <w:t xml:space="preserve">aromatic </w:t>
      </w:r>
      <w:r w:rsidR="00E54A31">
        <w:t>compounds</w:t>
      </w:r>
      <w:r w:rsidR="00B060EB">
        <w:t>.</w:t>
      </w:r>
    </w:p>
    <w:p w14:paraId="575FA282" w14:textId="4D228A34" w:rsidR="00BE7A01" w:rsidRDefault="006927A0" w:rsidP="00BE7A01">
      <w:pPr>
        <w:spacing w:line="480" w:lineRule="auto"/>
        <w:rPr>
          <w:rFonts w:ascii="Georgia" w:eastAsiaTheme="minorHAnsi" w:hAnsi="Georgia" w:cstheme="minorBidi"/>
          <w:b/>
        </w:rPr>
      </w:pPr>
      <w:r>
        <w:rPr>
          <w:rFonts w:ascii="Georgia" w:eastAsiaTheme="minorHAnsi" w:hAnsi="Georgia" w:cstheme="minorBidi"/>
          <w:b/>
        </w:rPr>
        <w:t>Importance</w:t>
      </w:r>
    </w:p>
    <w:p w14:paraId="5FB2E69F" w14:textId="004368A0" w:rsidR="006A31A1" w:rsidRDefault="00E54A31" w:rsidP="005F52C5">
      <w:pPr>
        <w:spacing w:line="480" w:lineRule="auto"/>
        <w:rPr>
          <w:rFonts w:eastAsiaTheme="minorHAnsi"/>
        </w:rPr>
      </w:pPr>
      <w:r>
        <w:rPr>
          <w:rFonts w:eastAsiaTheme="minorHAnsi"/>
        </w:rPr>
        <w:t>L</w:t>
      </w:r>
      <w:r w:rsidR="00B060EB">
        <w:rPr>
          <w:rFonts w:eastAsiaTheme="minorHAnsi"/>
        </w:rPr>
        <w:t xml:space="preserve">ignin is a major </w:t>
      </w:r>
      <w:r>
        <w:rPr>
          <w:rFonts w:eastAsiaTheme="minorHAnsi"/>
        </w:rPr>
        <w:t xml:space="preserve">plant polymer composed of aromatic units </w:t>
      </w:r>
      <w:r w:rsidR="00B6629F">
        <w:rPr>
          <w:rFonts w:eastAsiaTheme="minorHAnsi"/>
        </w:rPr>
        <w:t xml:space="preserve">that have </w:t>
      </w:r>
      <w:r>
        <w:rPr>
          <w:rFonts w:eastAsiaTheme="minorHAnsi"/>
        </w:rPr>
        <w:t>value as chemicals</w:t>
      </w:r>
      <w:r w:rsidR="00AF19E7">
        <w:rPr>
          <w:rFonts w:eastAsiaTheme="minorHAnsi"/>
        </w:rPr>
        <w:t xml:space="preserve">. </w:t>
      </w:r>
      <w:r>
        <w:rPr>
          <w:rFonts w:eastAsiaTheme="minorHAnsi"/>
        </w:rPr>
        <w:t xml:space="preserve">However, </w:t>
      </w:r>
      <w:r w:rsidR="00B060EB">
        <w:rPr>
          <w:rFonts w:eastAsiaTheme="minorHAnsi"/>
        </w:rPr>
        <w:t xml:space="preserve">the </w:t>
      </w:r>
      <w:r>
        <w:rPr>
          <w:rFonts w:eastAsiaTheme="minorHAnsi"/>
        </w:rPr>
        <w:t xml:space="preserve">structure and composition of </w:t>
      </w:r>
      <w:r w:rsidR="00B060EB">
        <w:rPr>
          <w:rFonts w:eastAsiaTheme="minorHAnsi"/>
        </w:rPr>
        <w:t xml:space="preserve">lignin has made </w:t>
      </w:r>
      <w:r>
        <w:rPr>
          <w:rFonts w:eastAsiaTheme="minorHAnsi"/>
        </w:rPr>
        <w:t xml:space="preserve">it difficult to use </w:t>
      </w:r>
      <w:r w:rsidR="00B6629F">
        <w:rPr>
          <w:rFonts w:eastAsiaTheme="minorHAnsi"/>
        </w:rPr>
        <w:t xml:space="preserve">this polymer </w:t>
      </w:r>
      <w:r>
        <w:rPr>
          <w:rFonts w:eastAsiaTheme="minorHAnsi"/>
        </w:rPr>
        <w:t xml:space="preserve">as a renewable source of industrial chemicals. Bacteria like </w:t>
      </w:r>
      <w:proofErr w:type="spellStart"/>
      <w:r w:rsidR="00B060EB">
        <w:rPr>
          <w:rFonts w:eastAsiaTheme="minorHAnsi"/>
          <w:i/>
        </w:rPr>
        <w:t>N</w:t>
      </w:r>
      <w:r w:rsidR="004A05D0">
        <w:rPr>
          <w:rFonts w:eastAsiaTheme="minorHAnsi"/>
          <w:i/>
        </w:rPr>
        <w:t>ovosphingobium</w:t>
      </w:r>
      <w:proofErr w:type="spellEnd"/>
      <w:r w:rsidR="00B060EB">
        <w:rPr>
          <w:rFonts w:eastAsiaTheme="minorHAnsi"/>
          <w:i/>
        </w:rPr>
        <w:t xml:space="preserve"> </w:t>
      </w:r>
      <w:proofErr w:type="spellStart"/>
      <w:r w:rsidR="00B060EB">
        <w:rPr>
          <w:rFonts w:eastAsiaTheme="minorHAnsi"/>
          <w:i/>
        </w:rPr>
        <w:t>aromaticivorans</w:t>
      </w:r>
      <w:proofErr w:type="spellEnd"/>
      <w:r w:rsidR="00B060EB">
        <w:rPr>
          <w:rFonts w:eastAsiaTheme="minorHAnsi"/>
          <w:i/>
        </w:rPr>
        <w:t xml:space="preserve"> </w:t>
      </w:r>
      <w:r>
        <w:rPr>
          <w:rFonts w:eastAsiaTheme="minorHAnsi"/>
        </w:rPr>
        <w:t xml:space="preserve">have the potential </w:t>
      </w:r>
      <w:r w:rsidR="004A05D0">
        <w:rPr>
          <w:rFonts w:eastAsiaTheme="minorHAnsi"/>
        </w:rPr>
        <w:t xml:space="preserve">to make </w:t>
      </w:r>
      <w:r w:rsidR="00B6629F">
        <w:rPr>
          <w:rFonts w:eastAsiaTheme="minorHAnsi"/>
        </w:rPr>
        <w:t xml:space="preserve">chemicals </w:t>
      </w:r>
      <w:r w:rsidR="004A05D0">
        <w:rPr>
          <w:rFonts w:eastAsiaTheme="minorHAnsi"/>
        </w:rPr>
        <w:t xml:space="preserve">from lignin </w:t>
      </w:r>
      <w:r w:rsidR="00A015DC">
        <w:rPr>
          <w:rFonts w:eastAsiaTheme="minorHAnsi"/>
        </w:rPr>
        <w:t xml:space="preserve">not only </w:t>
      </w:r>
      <w:r>
        <w:rPr>
          <w:rFonts w:eastAsiaTheme="minorHAnsi"/>
        </w:rPr>
        <w:t xml:space="preserve">because of </w:t>
      </w:r>
      <w:r w:rsidR="005F52C5">
        <w:rPr>
          <w:rFonts w:eastAsiaTheme="minorHAnsi"/>
        </w:rPr>
        <w:t>their</w:t>
      </w:r>
      <w:r>
        <w:rPr>
          <w:rFonts w:eastAsiaTheme="minorHAnsi"/>
        </w:rPr>
        <w:t xml:space="preserve"> </w:t>
      </w:r>
      <w:r w:rsidR="00A015DC">
        <w:rPr>
          <w:rFonts w:eastAsiaTheme="minorHAnsi"/>
        </w:rPr>
        <w:t xml:space="preserve">natural </w:t>
      </w:r>
      <w:r w:rsidR="004A05D0">
        <w:rPr>
          <w:rFonts w:eastAsiaTheme="minorHAnsi"/>
        </w:rPr>
        <w:t xml:space="preserve">ability to </w:t>
      </w:r>
      <w:r w:rsidR="00A015DC">
        <w:rPr>
          <w:rFonts w:eastAsiaTheme="minorHAnsi"/>
        </w:rPr>
        <w:lastRenderedPageBreak/>
        <w:t xml:space="preserve">metabolize </w:t>
      </w:r>
      <w:r w:rsidR="004A05D0">
        <w:rPr>
          <w:rFonts w:eastAsiaTheme="minorHAnsi"/>
        </w:rPr>
        <w:t>a variety of aromatic</w:t>
      </w:r>
      <w:r>
        <w:rPr>
          <w:rFonts w:eastAsiaTheme="minorHAnsi"/>
        </w:rPr>
        <w:t>s</w:t>
      </w:r>
      <w:r w:rsidR="004A05D0">
        <w:rPr>
          <w:rFonts w:eastAsiaTheme="minorHAnsi"/>
        </w:rPr>
        <w:t xml:space="preserve"> </w:t>
      </w:r>
      <w:r w:rsidR="00A015DC">
        <w:rPr>
          <w:rFonts w:eastAsiaTheme="minorHAnsi"/>
        </w:rPr>
        <w:t xml:space="preserve">but also because there are established protocols to engineer </w:t>
      </w:r>
      <w:r w:rsidR="00A015DC" w:rsidRPr="00536283">
        <w:rPr>
          <w:rFonts w:eastAsiaTheme="minorHAnsi"/>
          <w:i/>
          <w:iCs/>
        </w:rPr>
        <w:t xml:space="preserve">N. </w:t>
      </w:r>
      <w:proofErr w:type="spellStart"/>
      <w:r w:rsidR="00A015DC" w:rsidRPr="00536283">
        <w:rPr>
          <w:rFonts w:eastAsiaTheme="minorHAnsi"/>
          <w:i/>
          <w:iCs/>
        </w:rPr>
        <w:t>aromaticivorans</w:t>
      </w:r>
      <w:proofErr w:type="spellEnd"/>
      <w:r w:rsidR="00A015DC">
        <w:rPr>
          <w:rFonts w:eastAsiaTheme="minorHAnsi"/>
        </w:rPr>
        <w:t xml:space="preserve"> strains to funnel lignin-derived aromatics </w:t>
      </w:r>
      <w:r>
        <w:rPr>
          <w:rFonts w:eastAsiaTheme="minorHAnsi"/>
        </w:rPr>
        <w:t>into valuable products</w:t>
      </w:r>
      <w:r w:rsidR="004A05D0">
        <w:rPr>
          <w:rFonts w:eastAsiaTheme="minorHAnsi"/>
        </w:rPr>
        <w:t xml:space="preserve">. In this </w:t>
      </w:r>
      <w:r w:rsidR="00567E28">
        <w:rPr>
          <w:rFonts w:eastAsiaTheme="minorHAnsi"/>
        </w:rPr>
        <w:t>work</w:t>
      </w:r>
      <w:r w:rsidR="004A05D0">
        <w:rPr>
          <w:rFonts w:eastAsiaTheme="minorHAnsi"/>
        </w:rPr>
        <w:t xml:space="preserve">, we </w:t>
      </w:r>
      <w:r w:rsidR="004B7831">
        <w:rPr>
          <w:rFonts w:eastAsiaTheme="minorHAnsi"/>
        </w:rPr>
        <w:t xml:space="preserve">report a newly discovered activity of previously characterized dehydrogenase </w:t>
      </w:r>
      <w:r w:rsidR="004A05D0">
        <w:rPr>
          <w:rFonts w:eastAsiaTheme="minorHAnsi"/>
        </w:rPr>
        <w:t xml:space="preserve">enzymes </w:t>
      </w:r>
      <w:r w:rsidR="004B7831">
        <w:rPr>
          <w:rFonts w:eastAsiaTheme="minorHAnsi"/>
        </w:rPr>
        <w:t xml:space="preserve">with </w:t>
      </w:r>
      <w:r w:rsidR="004A05D0">
        <w:rPr>
          <w:rFonts w:eastAsiaTheme="minorHAnsi"/>
        </w:rPr>
        <w:t>a</w:t>
      </w:r>
      <w:r w:rsidR="004B7831">
        <w:rPr>
          <w:rFonts w:eastAsiaTheme="minorHAnsi"/>
        </w:rPr>
        <w:t xml:space="preserve"> chemical</w:t>
      </w:r>
      <w:r w:rsidR="001217B7">
        <w:rPr>
          <w:rFonts w:eastAsiaTheme="minorHAnsi"/>
        </w:rPr>
        <w:t>ly-modified</w:t>
      </w:r>
      <w:r w:rsidR="004B7831">
        <w:rPr>
          <w:rFonts w:eastAsiaTheme="minorHAnsi"/>
        </w:rPr>
        <w:t xml:space="preserve"> byproduct of </w:t>
      </w:r>
      <w:r w:rsidR="004A05D0">
        <w:rPr>
          <w:rFonts w:eastAsiaTheme="minorHAnsi"/>
        </w:rPr>
        <w:t>lignin depolymerization</w:t>
      </w:r>
      <w:r w:rsidR="004B7831">
        <w:rPr>
          <w:rFonts w:eastAsiaTheme="minorHAnsi"/>
        </w:rPr>
        <w:t xml:space="preserve">. We propose that the activity of </w:t>
      </w:r>
      <w:r w:rsidR="004B7831">
        <w:rPr>
          <w:rFonts w:eastAsiaTheme="minorHAnsi"/>
          <w:i/>
        </w:rPr>
        <w:t xml:space="preserve">N. </w:t>
      </w:r>
      <w:proofErr w:type="spellStart"/>
      <w:r w:rsidR="004B7831">
        <w:rPr>
          <w:rFonts w:eastAsiaTheme="minorHAnsi"/>
          <w:i/>
        </w:rPr>
        <w:t>aromaticivorans</w:t>
      </w:r>
      <w:proofErr w:type="spellEnd"/>
      <w:r w:rsidR="004B7831">
        <w:rPr>
          <w:rFonts w:eastAsiaTheme="minorHAnsi"/>
        </w:rPr>
        <w:t xml:space="preserve"> enzymes with both native lignin aromatics and those produced by chemical depolymerization will expand opportunities for producing </w:t>
      </w:r>
      <w:r w:rsidR="004A05D0">
        <w:rPr>
          <w:rFonts w:eastAsiaTheme="minorHAnsi"/>
        </w:rPr>
        <w:t xml:space="preserve">industrial </w:t>
      </w:r>
      <w:r w:rsidR="004B7831">
        <w:rPr>
          <w:rFonts w:eastAsiaTheme="minorHAnsi"/>
        </w:rPr>
        <w:t xml:space="preserve">chemicals from </w:t>
      </w:r>
      <w:r w:rsidR="009C2113">
        <w:rPr>
          <w:rFonts w:eastAsiaTheme="minorHAnsi"/>
        </w:rPr>
        <w:t xml:space="preserve">the heterogenous components of </w:t>
      </w:r>
      <w:r w:rsidR="004B7831">
        <w:rPr>
          <w:rFonts w:eastAsiaTheme="minorHAnsi"/>
        </w:rPr>
        <w:t>this abundant</w:t>
      </w:r>
      <w:r w:rsidR="001217B7">
        <w:rPr>
          <w:rFonts w:eastAsiaTheme="minorHAnsi"/>
        </w:rPr>
        <w:t xml:space="preserve"> plant polymer</w:t>
      </w:r>
      <w:r w:rsidR="004A05D0">
        <w:rPr>
          <w:rFonts w:eastAsiaTheme="minorHAnsi"/>
        </w:rPr>
        <w:t>.</w:t>
      </w:r>
      <w:r w:rsidR="006A31A1">
        <w:rPr>
          <w:rFonts w:eastAsiaTheme="minorHAnsi"/>
        </w:rPr>
        <w:br w:type="page"/>
      </w:r>
    </w:p>
    <w:p w14:paraId="67FE16F9" w14:textId="795E19BC" w:rsidR="002C717A" w:rsidRDefault="002C717A" w:rsidP="00954742">
      <w:pPr>
        <w:pStyle w:val="Heading1"/>
      </w:pPr>
      <w:r>
        <w:lastRenderedPageBreak/>
        <w:t>Introduction</w:t>
      </w:r>
    </w:p>
    <w:p w14:paraId="7CC89CDC" w14:textId="2A305C63" w:rsidR="00954742" w:rsidRDefault="00047434" w:rsidP="005175F8">
      <w:pPr>
        <w:spacing w:line="480" w:lineRule="auto"/>
      </w:pPr>
      <w:r>
        <w:tab/>
      </w:r>
      <w:r w:rsidR="0011689D">
        <w:t>It is estimated that a</w:t>
      </w:r>
      <w:r w:rsidR="005B759D">
        <w:t>pproximately 30% of organic carbon in the biosphere</w:t>
      </w:r>
      <w:r w:rsidR="00166A3D">
        <w:t xml:space="preserve"> is comprised of lignin</w:t>
      </w:r>
      <w:r w:rsidR="005B759D">
        <w:t xml:space="preserve"> </w:t>
      </w:r>
      <w:r w:rsidR="005B759D">
        <w:fldChar w:fldCharType="begin" w:fldLock="1"/>
      </w:r>
      <w:r w:rsidR="00BF677A">
        <w:instrText>ADDIN CSL_CITATION {"citationItems":[{"id":"ITEM-1","itemData":{"DOI":"10.1146/annurev.arplant.54.031902.134938","ISSN":"1543-5008","author":[{"dropping-particle":"","family":"Boerjan","given":"Wout","non-dropping-particle":"","parse-names":false,"suffix":""},{"dropping-particle":"","family":"Ralph","given":"John","non-dropping-particle":"","parse-names":false,"suffix":""},{"dropping-particle":"","family":"Baucher","given":"Marie","non-dropping-particle":"","parse-names":false,"suffix":""}],"container-title":"Annual Review of Plant Biology","id":"ITEM-1","issue":"1","issued":{"date-parts":[["2003","6"]]},"page":"519-546","title":"Lignin Biosynthesis","type":"article-journal","volume":"54"},"uris":["http://www.mendeley.com/documents/?uuid=1889df10-68af-3a72-abc8-f94a289c954c"]}],"mendeley":{"formattedCitation":"(1)","plainTextFormattedCitation":"(1)","previouslyFormattedCitation":"(1)"},"properties":{"noteIndex":0},"schema":"https://github.com/citation-style-language/schema/raw/master/csl-citation.json"}</w:instrText>
      </w:r>
      <w:r w:rsidR="005B759D">
        <w:fldChar w:fldCharType="separate"/>
      </w:r>
      <w:r w:rsidR="00BF677A" w:rsidRPr="00BF677A">
        <w:rPr>
          <w:noProof/>
        </w:rPr>
        <w:t>(1)</w:t>
      </w:r>
      <w:r w:rsidR="005B759D">
        <w:fldChar w:fldCharType="end"/>
      </w:r>
      <w:r w:rsidR="005B759D">
        <w:t>.</w:t>
      </w:r>
      <w:r w:rsidR="00931749">
        <w:t xml:space="preserve"> </w:t>
      </w:r>
      <w:r w:rsidR="005175F8">
        <w:t xml:space="preserve">Although lignin is </w:t>
      </w:r>
      <w:r w:rsidR="00931749">
        <w:t>abundant</w:t>
      </w:r>
      <w:r w:rsidR="005175F8">
        <w:t xml:space="preserve">, </w:t>
      </w:r>
      <w:r w:rsidR="005C0439">
        <w:t xml:space="preserve">the </w:t>
      </w:r>
      <w:r w:rsidR="005175F8">
        <w:t xml:space="preserve">heterogeneous </w:t>
      </w:r>
      <w:r w:rsidR="00CC2BD8">
        <w:t xml:space="preserve">structure and </w:t>
      </w:r>
      <w:r w:rsidR="00BA0DFF">
        <w:t xml:space="preserve">chemical composition </w:t>
      </w:r>
      <w:r w:rsidR="00CC2BD8">
        <w:t xml:space="preserve">of this </w:t>
      </w:r>
      <w:r w:rsidR="005C0439">
        <w:t xml:space="preserve">aromatic </w:t>
      </w:r>
      <w:r w:rsidR="00CC2BD8">
        <w:t xml:space="preserve">polymer </w:t>
      </w:r>
      <w:r w:rsidR="005175F8">
        <w:t xml:space="preserve">has prevented its widespread use as a source of </w:t>
      </w:r>
      <w:r w:rsidR="00BA0DFF">
        <w:t>products</w:t>
      </w:r>
      <w:r w:rsidR="00A24EA2">
        <w:t xml:space="preserve"> for industrial applications</w:t>
      </w:r>
      <w:r w:rsidR="00344FB0">
        <w:t xml:space="preserve"> </w:t>
      </w:r>
      <w:r w:rsidR="00C84C7A">
        <w:fldChar w:fldCharType="begin" w:fldLock="1"/>
      </w:r>
      <w:r w:rsidR="00BF677A">
        <w:instrText>ADDIN CSL_CITATION {"citationItems":[{"id":"ITEM-1","itemData":{"DOI":"10.1016/J.BIORTECH.2019.121878","ISSN":"0960-8524","abstract":"Lignin is one of the most promising renewable sources for aromatic hydrocarbons, while effective depolymerization towards its constituent monomers is a particular challenge because of the structural complexity and stability. Intensive research efforts have been directed towards exploiting effective valorization of lignin for the production of bio-based platform chemicals and fuels. The present contribution aims to provide a critical review of key advances in the identification of exact lignin structure subjected to various fractionation technologies and demonstrate the key roles of lignin structures in depolymerization for unique functionalized products. Various technologies (e.g., thermocatalytic approaches, photocatalytic conversion, and mechanochemical depolymerization) are reviewed and evaluated in terms of feasibility and potential for further upgrading. Overall, advances in pristine lignin structure analysis and conversion technologies can facilitate recovery and subsequent utilization of lignin towards tailored commodity chemicals and fungible fuels.","author":[{"dropping-particle":"","family":"Cao","given":"Yang","non-dropping-particle":"","parse-names":false,"suffix":""},{"dropping-particle":"","family":"Chen","given":"Season S.","non-dropping-particle":"","parse-names":false,"suffix":""},{"dropping-particle":"","family":"Zhang","given":"Shicheng","non-dropping-particle":"","parse-names":false,"suffix":""},{"dropping-particle":"","family":"Ok","given":"Yong Sik","non-dropping-particle":"","parse-names":false,"suffix":""},{"dropping-particle":"","family":"Matsagar","given":"Babasaheb M.","non-dropping-particle":"","parse-names":false,"suffix":""},{"dropping-particle":"","family":"Wu","given":"Kevin C.-W.","non-dropping-particle":"","parse-names":false,"suffix":""},{"dropping-particle":"","family":"Tsang","given":"Daniel C.W.","non-dropping-particle":"","parse-names":false,"suffix":""}],"container-title":"Bioresource Technology","id":"ITEM-1","issued":{"date-parts":[["2019","11","1"]]},"page":"121878","publisher":"Elsevier","title":"Advances in lignin valorization towards bio-based chemicals and fuels: Lignin biorefinery","type":"article-journal","volume":"291"},"uris":["http://www.mendeley.com/documents/?uuid=12e3fb24-6cc8-381d-87ad-47ba1f3c4171"]}],"mendeley":{"formattedCitation":"(2)","plainTextFormattedCitation":"(2)","previouslyFormattedCitation":"(2)"},"properties":{"noteIndex":0},"schema":"https://github.com/citation-style-language/schema/raw/master/csl-citation.json"}</w:instrText>
      </w:r>
      <w:r w:rsidR="00C84C7A">
        <w:fldChar w:fldCharType="separate"/>
      </w:r>
      <w:r w:rsidR="00BF677A" w:rsidRPr="00BF677A">
        <w:rPr>
          <w:noProof/>
        </w:rPr>
        <w:t>(2)</w:t>
      </w:r>
      <w:r w:rsidR="00C84C7A">
        <w:fldChar w:fldCharType="end"/>
      </w:r>
      <w:r w:rsidR="005175F8">
        <w:t>.</w:t>
      </w:r>
      <w:r w:rsidR="00931749">
        <w:t xml:space="preserve"> </w:t>
      </w:r>
      <w:r w:rsidR="00394BE5">
        <w:t>Currently,</w:t>
      </w:r>
      <w:r w:rsidR="00BA0DFF">
        <w:t xml:space="preserve"> only </w:t>
      </w:r>
      <w:r w:rsidR="00931749">
        <w:t xml:space="preserve">a </w:t>
      </w:r>
      <w:r w:rsidR="00182396">
        <w:t xml:space="preserve">small </w:t>
      </w:r>
      <w:r w:rsidR="00931749">
        <w:t xml:space="preserve">fraction of </w:t>
      </w:r>
      <w:r w:rsidR="00166A3D">
        <w:t>available</w:t>
      </w:r>
      <w:r w:rsidR="00182396">
        <w:t xml:space="preserve"> </w:t>
      </w:r>
      <w:r w:rsidR="00394BE5">
        <w:t xml:space="preserve">lignin is </w:t>
      </w:r>
      <w:r w:rsidR="00CC2BD8">
        <w:t xml:space="preserve">converted into </w:t>
      </w:r>
      <w:r w:rsidR="00182396">
        <w:t>chemicals</w:t>
      </w:r>
      <w:r w:rsidR="00394BE5">
        <w:t xml:space="preserve">, </w:t>
      </w:r>
      <w:r w:rsidR="00931749">
        <w:t xml:space="preserve">leaving </w:t>
      </w:r>
      <w:r w:rsidR="00182396">
        <w:t xml:space="preserve">the majority </w:t>
      </w:r>
      <w:r w:rsidR="00931749">
        <w:t xml:space="preserve">of the material </w:t>
      </w:r>
      <w:r w:rsidR="00CC2BD8">
        <w:t xml:space="preserve">either burned for energy or </w:t>
      </w:r>
      <w:r w:rsidR="00931749">
        <w:t>unused</w:t>
      </w:r>
      <w:r w:rsidR="00BE7A01">
        <w:t xml:space="preserve"> as a renewable source of </w:t>
      </w:r>
      <w:r w:rsidR="00166A3D">
        <w:t>products</w:t>
      </w:r>
      <w:r w:rsidR="00931749">
        <w:t xml:space="preserve"> </w:t>
      </w:r>
      <w:r w:rsidR="00394BE5">
        <w:fldChar w:fldCharType="begin" w:fldLock="1"/>
      </w:r>
      <w:r w:rsidR="00057ECF">
        <w:instrText>ADDIN CSL_CITATION {"citationItems":[{"id":"ITEM-1","itemData":{"DOI":"10.1126/science.1246843","ISSN":"10959203","PMID":"24833396","abstract":"Research and development activities directed toward commercial production of cellulosic ethanol have created the opportunity to dramatically increase the transformation of lignin to value-added products. Here, we highlight recent advances in this lignin valorization effort. Discovery of genetic variants in native populations of bioenergy crops and direct manipulation of biosynthesis pathways have produced lignin feedstocks with favorable properties for recovery and downstream conversion. Advances in analytical chemistry and computational modeling detail the structure of the modified lignin and direct bioengineering strategies for future targeted properties. Refinement of biomass pretreatment technologies has further facilitated lignin recovery, and this coupled with genetic engineering will enable new uses for this biopolymer, including low-cost carbon fibers, engineered plastics and thermoplastic elastomers, polymeric foams, fungible fuels, and commodity chemicals.","author":[{"dropping-particle":"","family":"Ragauskas","given":"Arthur J.","non-dropping-particle":"","parse-names":false,"suffix":""},{"dropping-particle":"","family":"Beckham","given":"Gregg T.","non-dropping-particle":"","parse-names":false,"suffix":""},{"dropping-particle":"","family":"Biddy","given":"Mary J.","non-dropping-particle":"","parse-names":false,"suffix":""},{"dropping-particle":"","family":"Chandra","given":"Richard","non-dropping-particle":"","parse-names":false,"suffix":""},{"dropping-particle":"","family":"Chen","given":"Fang","non-dropping-particle":"","parse-names":false,"suffix":""},{"dropping-particle":"","family":"Davis","given":"Mark F.","non-dropping-particle":"","parse-names":false,"suffix":""},{"dropping-particle":"","family":"Davison","given":"Brian H.","non-dropping-particle":"","parse-names":false,"suffix":""},{"dropping-particle":"","family":"Dixon","given":"Richard A.","non-dropping-particle":"","parse-names":false,"suffix":""},{"dropping-particle":"","family":"Gilna","given":"Paul","non-dropping-particle":"","parse-names":false,"suffix":""},{"dropping-particle":"","family":"Keller","given":"Martin","non-dropping-particle":"","parse-names":false,"suffix":""},{"dropping-particle":"","family":"Langan","given":"Paul","non-dropping-particle":"","parse-names":false,"suffix":""},{"dropping-particle":"","family":"Naskar","given":"Amit K.","non-dropping-particle":"","parse-names":false,"suffix":""},{"dropping-particle":"","family":"Saddler","given":"Jack N.","non-dropping-particle":"","parse-names":false,"suffix":""},{"dropping-particle":"","family":"Tschaplinski","given":"Timothy J.","non-dropping-particle":"","parse-names":false,"suffix":""},{"dropping-particle":"","family":"Tuskan","given":"Gerald A.","non-dropping-particle":"","parse-names":false,"suffix":""},{"dropping-particle":"","family":"Wyman","given":"Charles E.","non-dropping-particle":"","parse-names":false,"suffix":""}],"container-title":"Science","id":"ITEM-1","issued":{"date-parts":[["2014"]]},"page":"1246843","publisher":"American Association for the Advancement of Science","title":"Lignin valorization: Improving lignin processing in the biorefinery","type":"article","volume":"344"},"uris":["http://www.mendeley.com/documents/?uuid=17f395c6-2b11-3d36-b8d4-fd6d5118dfd7"]}],"mendeley":{"formattedCitation":"(3)","plainTextFormattedCitation":"(3)","previouslyFormattedCitation":"(3)"},"properties":{"noteIndex":0},"schema":"https://github.com/citation-style-language/schema/raw/master/csl-citation.json"}</w:instrText>
      </w:r>
      <w:r w:rsidR="00394BE5">
        <w:fldChar w:fldCharType="separate"/>
      </w:r>
      <w:r w:rsidR="00BF677A" w:rsidRPr="00BF677A">
        <w:rPr>
          <w:noProof/>
        </w:rPr>
        <w:t>(3)</w:t>
      </w:r>
      <w:r w:rsidR="00394BE5">
        <w:fldChar w:fldCharType="end"/>
      </w:r>
      <w:r w:rsidR="00394BE5">
        <w:t xml:space="preserve">. </w:t>
      </w:r>
      <w:r w:rsidR="00166A3D">
        <w:t>O</w:t>
      </w:r>
      <w:r w:rsidR="007E4B1A">
        <w:t>vercoming</w:t>
      </w:r>
      <w:r w:rsidR="00166A3D">
        <w:t xml:space="preserve"> the inherent</w:t>
      </w:r>
      <w:r w:rsidR="007E4B1A">
        <w:t xml:space="preserve"> barriers </w:t>
      </w:r>
      <w:r w:rsidR="005C0439">
        <w:t xml:space="preserve">to valorizing </w:t>
      </w:r>
      <w:r w:rsidR="00166A3D">
        <w:t xml:space="preserve">lignin </w:t>
      </w:r>
      <w:r w:rsidR="00394BE5">
        <w:t>would provide a renewable source for many chemicals currently produced from</w:t>
      </w:r>
      <w:r w:rsidR="00BE7A01">
        <w:t xml:space="preserve"> non-renewable resources</w:t>
      </w:r>
      <w:r w:rsidR="00DD4269">
        <w:t xml:space="preserve"> </w:t>
      </w:r>
      <w:r w:rsidR="00DD4269">
        <w:fldChar w:fldCharType="begin" w:fldLock="1"/>
      </w:r>
      <w:r w:rsidR="00057ECF">
        <w:instrText>ADDIN CSL_CITATION {"citationItems":[{"id":"ITEM-1","itemData":{"DOI":"10.1016/J.BIOTECHADV.2019.02.016","ISSN":"0734-9750","abstract":"Lignin is one of the most abundant renewable resources on earth and is readily produced as a sidestream during biomass fractioning. So far, these large quantities of lignin have been severely underutilized, thereby wasting this valuable renewable. Recent technological advances in lignin recovery, breakdown, and conversion have now started forming the first sustainable value chains to take advantage of lignin. Microbial cell factories, inspired by nature’s miscellaneous set of lignin-degrading microbes, are at the heart of these novel processes. Recent success stories in which the enzymes and pathways of these microbes were harnessed for biobased production from lignin hold great promise for a sustainable upgrading of this renewable polymer into value-added compounds.","author":[{"dropping-particle":"","family":"Becker","given":"Judith","non-dropping-particle":"","parse-names":false,"suffix":""},{"dropping-particle":"","family":"Wittmann","given":"Christoph","non-dropping-particle":"","parse-names":false,"suffix":""}],"container-title":"Biotechnology Advances","id":"ITEM-1","issue":"6","issued":{"date-parts":[["2019","4","6"]]},"page":"107360","publisher":"Elsevier","title":"A field of dreams: Lignin valorization into chemicals, materials, fuels, and health-care products","type":"article-journal","volume":"37"},"uris":["http://www.mendeley.com/documents/?uuid=bfce9d43-068d-30f8-ac16-c0f443233b89"]}],"mendeley":{"formattedCitation":"(4)","plainTextFormattedCitation":"(4)","previouslyFormattedCitation":"(4)"},"properties":{"noteIndex":0},"schema":"https://github.com/citation-style-language/schema/raw/master/csl-citation.json"}</w:instrText>
      </w:r>
      <w:r w:rsidR="00DD4269">
        <w:fldChar w:fldCharType="separate"/>
      </w:r>
      <w:r w:rsidR="00DD4269" w:rsidRPr="00DD4269">
        <w:rPr>
          <w:noProof/>
        </w:rPr>
        <w:t>(4)</w:t>
      </w:r>
      <w:r w:rsidR="00DD4269">
        <w:fldChar w:fldCharType="end"/>
      </w:r>
      <w:r w:rsidR="00394BE5">
        <w:t xml:space="preserve">. </w:t>
      </w:r>
      <w:r w:rsidR="005C0439">
        <w:t>W</w:t>
      </w:r>
      <w:r w:rsidR="00166A3D">
        <w:t>e</w:t>
      </w:r>
      <w:r w:rsidR="00C92E39">
        <w:t xml:space="preserve"> seek to </w:t>
      </w:r>
      <w:r w:rsidR="005C0439">
        <w:t xml:space="preserve">understand </w:t>
      </w:r>
      <w:r w:rsidR="00166A3D">
        <w:t xml:space="preserve">bacterial aromatic metabolism </w:t>
      </w:r>
      <w:r w:rsidR="005C0439">
        <w:t xml:space="preserve">in order </w:t>
      </w:r>
      <w:r w:rsidR="00166A3D">
        <w:t>to biologically convert</w:t>
      </w:r>
      <w:r w:rsidR="00C92E39">
        <w:t xml:space="preserve"> deconstructed lignin</w:t>
      </w:r>
      <w:r w:rsidR="00166A3D">
        <w:t xml:space="preserve"> into valuable chemical products</w:t>
      </w:r>
      <w:r w:rsidR="00C92E39">
        <w:t xml:space="preserve">. </w:t>
      </w:r>
    </w:p>
    <w:p w14:paraId="30BB5EE0" w14:textId="0364840A" w:rsidR="00394BE5" w:rsidRPr="00057ECF" w:rsidRDefault="00394BE5" w:rsidP="005175F8">
      <w:pPr>
        <w:spacing w:line="480" w:lineRule="auto"/>
      </w:pPr>
      <w:r>
        <w:tab/>
      </w:r>
      <w:proofErr w:type="spellStart"/>
      <w:r w:rsidR="00756B1C">
        <w:t>G</w:t>
      </w:r>
      <w:r w:rsidR="001441D0">
        <w:t>uaiacyl</w:t>
      </w:r>
      <w:proofErr w:type="spellEnd"/>
      <w:r w:rsidR="001441D0">
        <w:t xml:space="preserve"> (G)- and </w:t>
      </w:r>
      <w:proofErr w:type="spellStart"/>
      <w:r w:rsidR="001441D0">
        <w:t>syringyl</w:t>
      </w:r>
      <w:proofErr w:type="spellEnd"/>
      <w:r w:rsidR="001441D0">
        <w:t xml:space="preserve"> (S)-phenylpropanoids are the most abundant monoaromatics in </w:t>
      </w:r>
      <w:r w:rsidR="007E1DBD">
        <w:t xml:space="preserve">the </w:t>
      </w:r>
      <w:r w:rsidR="001441D0">
        <w:t>lignin</w:t>
      </w:r>
      <w:r w:rsidR="007E1DBD">
        <w:t xml:space="preserve"> polymer</w:t>
      </w:r>
      <w:r w:rsidR="00E02D6C">
        <w:t xml:space="preserve">, with </w:t>
      </w:r>
      <w:proofErr w:type="spellStart"/>
      <w:r w:rsidR="00E02D6C">
        <w:t>hydroxylbenzoyl</w:t>
      </w:r>
      <w:proofErr w:type="spellEnd"/>
      <w:r w:rsidR="00E02D6C">
        <w:t xml:space="preserve"> (H)-</w:t>
      </w:r>
      <w:r w:rsidR="007E4B1A">
        <w:t>aromatics</w:t>
      </w:r>
      <w:r w:rsidR="00E02D6C">
        <w:t xml:space="preserve"> as </w:t>
      </w:r>
      <w:r w:rsidR="008F0A73">
        <w:t xml:space="preserve">common </w:t>
      </w:r>
      <w:r w:rsidR="00E02D6C">
        <w:t>pend</w:t>
      </w:r>
      <w:r w:rsidR="008617A3">
        <w:t>e</w:t>
      </w:r>
      <w:r w:rsidR="00E02D6C">
        <w:t>nt groups</w:t>
      </w:r>
      <w:r w:rsidR="00F274EC">
        <w:t xml:space="preserve"> </w:t>
      </w:r>
      <w:r w:rsidR="000D63F4">
        <w:fldChar w:fldCharType="begin" w:fldLock="1"/>
      </w:r>
      <w:r w:rsidR="0073423E">
        <w:instrText>ADDIN CSL_CITATION {"citationItems":[{"id":"ITEM-1","itemData":{"DOI":"10.1016/J.COPBIO.2019.02.019","ISSN":"0958-1669","abstract":"Studies on lignin structure and its engineering are inextricably and bidirectionally linked. Perturbations of genes on the lignin biosynthetic pathway may result in striking compositional and structural changes that in turn suggest novel approaches for altering lignin and even ‘designing’ the polymer to enhance its value or with a view toward its simpler removal from the cell wall polysaccharides. Basic structural studies on various native lignins increasingly refine our knowledge of lignin structure, and examining lignins in different species reveals the extent to which evolution and natural variation have resulted in the incorporation of ‘non-traditional’ phenolic monomers, including phenolics from beyond the monolignol biosynthetic pathway. As a result, the very definition of lignin continues to be expanded and refined.","author":[{"dropping-particle":"","family":"Ralph","given":"John","non-dropping-particle":"","parse-names":false,"suffix":""},{"dropping-particle":"","family":"Lapierre","given":"Catherine","non-dropping-particle":"","parse-names":false,"suffix":""},{"dropping-particle":"","family":"Boerjan","given":"Wout","non-dropping-particle":"","parse-names":false,"suffix":""}],"container-title":"Current Opinion in Biotechnology","id":"ITEM-1","issued":{"date-parts":[["2019","4","1"]]},"page":"240-249","publisher":"Elsevier Current Trends","title":"Lignin structure and its engineering","type":"article-journal","volume":"56"},"uris":["http://www.mendeley.com/documents/?uuid=b88eba47-ebcf-3a40-8cc2-4bccdc1cb059"]}],"mendeley":{"formattedCitation":"(5)","plainTextFormattedCitation":"(5)","previouslyFormattedCitation":"(5)"},"properties":{"noteIndex":0},"schema":"https://github.com/citation-style-language/schema/raw/master/csl-citation.json"}</w:instrText>
      </w:r>
      <w:r w:rsidR="000D63F4">
        <w:fldChar w:fldCharType="separate"/>
      </w:r>
      <w:r w:rsidR="00DD4269" w:rsidRPr="00DD4269">
        <w:rPr>
          <w:noProof/>
        </w:rPr>
        <w:t>(5)</w:t>
      </w:r>
      <w:r w:rsidR="000D63F4">
        <w:fldChar w:fldCharType="end"/>
      </w:r>
      <w:r w:rsidR="001441D0">
        <w:t xml:space="preserve">. </w:t>
      </w:r>
      <w:r w:rsidR="005C0439">
        <w:t>Consequently, a</w:t>
      </w:r>
      <w:r w:rsidR="00CC2BD8">
        <w:t xml:space="preserve">ll existing </w:t>
      </w:r>
      <w:r w:rsidR="005B5B77">
        <w:t xml:space="preserve">chemical </w:t>
      </w:r>
      <w:r w:rsidR="00CC2BD8">
        <w:t xml:space="preserve">methods </w:t>
      </w:r>
      <w:r w:rsidR="005B759D">
        <w:t>to depolymerize lignin</w:t>
      </w:r>
      <w:r w:rsidR="00CC2BD8">
        <w:t xml:space="preserve"> </w:t>
      </w:r>
      <w:r w:rsidR="00931749">
        <w:t>produce mixture</w:t>
      </w:r>
      <w:r w:rsidR="00505B8E">
        <w:t>s</w:t>
      </w:r>
      <w:r w:rsidR="00931749">
        <w:t xml:space="preserve"> of </w:t>
      </w:r>
      <w:r w:rsidR="00182396">
        <w:t>G-, S- and H-</w:t>
      </w:r>
      <w:r w:rsidR="00931749">
        <w:t xml:space="preserve">aromatic monomers, </w:t>
      </w:r>
      <w:r w:rsidR="00505B8E">
        <w:t xml:space="preserve">along with </w:t>
      </w:r>
      <w:r w:rsidR="00931749">
        <w:t>dimers</w:t>
      </w:r>
      <w:r w:rsidR="00A24EA2">
        <w:t xml:space="preserve"> or</w:t>
      </w:r>
      <w:r w:rsidR="00931749">
        <w:t xml:space="preserve"> </w:t>
      </w:r>
      <w:r w:rsidR="00C92E39">
        <w:t>oligomers</w:t>
      </w:r>
      <w:r w:rsidR="00A93BED">
        <w:t xml:space="preserve"> </w:t>
      </w:r>
      <w:r w:rsidR="00A24EA2">
        <w:t xml:space="preserve">containing </w:t>
      </w:r>
      <w:r w:rsidR="00716027">
        <w:t>combinations</w:t>
      </w:r>
      <w:r w:rsidR="00A24EA2">
        <w:t xml:space="preserve"> of these </w:t>
      </w:r>
      <w:r w:rsidR="00505B8E">
        <w:t xml:space="preserve">aromatic units </w:t>
      </w:r>
      <w:r w:rsidR="00A93BED">
        <w:fldChar w:fldCharType="begin" w:fldLock="1"/>
      </w:r>
      <w:r w:rsidR="0073423E">
        <w:instrText>ADDIN CSL_CITATION {"citationItems":[{"id":"ITEM-1","itemData":{"DOI":"10.1021/acssuschemeng.7b03541","ISSN":"2168-0485","author":[{"dropping-particle":"","family":"Das","given":"Amit","non-dropping-particle":"","parse-names":false,"suffix":""},{"dropping-particle":"","family":"Rahimi","given":"Alireza","non-dropping-particle":"","parse-names":false,"suffix":""},{"dropping-particle":"","family":"Ulbrich","given":"Arne","non-dropping-particle":"","parse-names":false,"suffix":""},{"dropping-particle":"","family":"Alherech","given":"Manar","non-dropping-particle":"","parse-names":false,"suffix":""},{"dropping-particle":"","family":"Motagamwala","given":"Ali Hussain","non-dropping-particle":"","parse-names":false,"suffix":""},{"dropping-particle":"","family":"Bhalla","given":"Aditya","non-dropping-particle":"","parse-names":false,"suffix":""},{"dropping-particle":"","family":"Costa Sousa","given":"Leonardo","non-dropping-particle":"da","parse-names":false,"suffix":""},{"dropping-particle":"","family":"Balan","given":"Venkatesh","non-dropping-particle":"","parse-names":false,"suffix":""},{"dropping-particle":"","family":"Dumesic","given":"James A.","non-dropping-particle":"","parse-names":false,"suffix":""},{"dropping-particle":"","family":"Hegg","given":"Eric L.","non-dropping-particle":"","parse-names":false,"suffix":""},{"dropping-particle":"","family":"Dale","given":"Bruce E.","non-dropping-particle":"","parse-names":false,"suffix":""},{"dropping-particle":"","family":"Ralph","given":"John","non-dropping-particle":"","parse-names":false,"suffix":""},{"dropping-particle":"","family":"Coon","given":"Joshua J.","non-dropping-particle":"","parse-names":false,"suffix":""},{"dropping-particle":"","family":"Stahl","given":"Shannon S.","non-dropping-particle":"","parse-names":false,"suffix":""}],"container-title":"ACS Sustainable Chemistry &amp; Engineering","id":"ITEM-1","issue":"3","issued":{"date-parts":[["2018","3","5"]]},"page":"3367-3374","title":"Lignin Conversion to Low-Molecular-Weight Aromatics via an Aerobic Oxidation-Hydrolysis Sequence: Comparison of Different Lignin Sources","type":"article-journal","volume":"6"},"uris":["http://www.mendeley.com/documents/?uuid=ba2c5370-20eb-3711-8356-967d1f2047f0"]}],"mendeley":{"formattedCitation":"(6)","plainTextFormattedCitation":"(6)","previouslyFormattedCitation":"(6)"},"properties":{"noteIndex":0},"schema":"https://github.com/citation-style-language/schema/raw/master/csl-citation.json"}</w:instrText>
      </w:r>
      <w:r w:rsidR="00A93BED">
        <w:fldChar w:fldCharType="separate"/>
      </w:r>
      <w:r w:rsidR="00DD4269" w:rsidRPr="00DD4269">
        <w:rPr>
          <w:noProof/>
        </w:rPr>
        <w:t>(6)</w:t>
      </w:r>
      <w:r w:rsidR="00A93BED">
        <w:fldChar w:fldCharType="end"/>
      </w:r>
      <w:r w:rsidR="005B759D">
        <w:t>. Th</w:t>
      </w:r>
      <w:r w:rsidR="005B5B77">
        <w:t>e</w:t>
      </w:r>
      <w:r w:rsidR="005B759D">
        <w:t xml:space="preserve"> </w:t>
      </w:r>
      <w:r w:rsidR="008F0A73">
        <w:t xml:space="preserve">heterogeneity of </w:t>
      </w:r>
      <w:r w:rsidR="00716027">
        <w:t>depolymerized lignin</w:t>
      </w:r>
      <w:r w:rsidR="001441D0">
        <w:t xml:space="preserve"> </w:t>
      </w:r>
      <w:r w:rsidR="005B759D">
        <w:t xml:space="preserve">presents </w:t>
      </w:r>
      <w:r w:rsidR="005B5B77">
        <w:t>a</w:t>
      </w:r>
      <w:r w:rsidR="005B759D">
        <w:t xml:space="preserve"> challenge </w:t>
      </w:r>
      <w:r w:rsidR="00C92E39">
        <w:t xml:space="preserve">to </w:t>
      </w:r>
      <w:r w:rsidR="005B759D">
        <w:t xml:space="preserve">the </w:t>
      </w:r>
      <w:r w:rsidR="00C92E39">
        <w:t xml:space="preserve">production of </w:t>
      </w:r>
      <w:r w:rsidR="007E1DBD">
        <w:t xml:space="preserve">single </w:t>
      </w:r>
      <w:r w:rsidR="00C92E39">
        <w:t>lignin-derived products</w:t>
      </w:r>
      <w:r w:rsidR="00716027">
        <w:t>, but</w:t>
      </w:r>
      <w:r w:rsidR="00C92E39">
        <w:t xml:space="preserve"> </w:t>
      </w:r>
      <w:r w:rsidR="005B5B77">
        <w:t>th</w:t>
      </w:r>
      <w:r w:rsidR="00716027">
        <w:t>is</w:t>
      </w:r>
      <w:r w:rsidR="005B5B77">
        <w:t xml:space="preserve"> </w:t>
      </w:r>
      <w:r w:rsidR="005C0439">
        <w:t xml:space="preserve">could potentially </w:t>
      </w:r>
      <w:r w:rsidR="005B5B77">
        <w:t xml:space="preserve">be </w:t>
      </w:r>
      <w:r w:rsidR="00716027">
        <w:t>achieved</w:t>
      </w:r>
      <w:r w:rsidR="005B5B77">
        <w:t xml:space="preserve"> using</w:t>
      </w:r>
      <w:r w:rsidR="005B759D">
        <w:t xml:space="preserve"> microbes </w:t>
      </w:r>
      <w:r w:rsidR="005B5B77">
        <w:t>to</w:t>
      </w:r>
      <w:r w:rsidR="001441D0">
        <w:t xml:space="preserve"> </w:t>
      </w:r>
      <w:r w:rsidR="005B5B77">
        <w:t xml:space="preserve">funnel </w:t>
      </w:r>
      <w:r w:rsidR="001441D0">
        <w:t xml:space="preserve">diverse </w:t>
      </w:r>
      <w:r w:rsidR="00C92E39">
        <w:t xml:space="preserve">lignin-derived </w:t>
      </w:r>
      <w:r w:rsidR="001441D0">
        <w:t>aromatic</w:t>
      </w:r>
      <w:r w:rsidR="00716027">
        <w:t xml:space="preserve"> compounds</w:t>
      </w:r>
      <w:r w:rsidR="00CC2BD8">
        <w:t xml:space="preserve"> </w:t>
      </w:r>
      <w:r w:rsidR="00716027">
        <w:t>through</w:t>
      </w:r>
      <w:r w:rsidR="005B759D">
        <w:t xml:space="preserve"> </w:t>
      </w:r>
      <w:r w:rsidR="00C558C0">
        <w:t>a central metabolic pathway</w:t>
      </w:r>
      <w:r w:rsidR="00A93BED">
        <w:t xml:space="preserve"> </w:t>
      </w:r>
      <w:r w:rsidR="00A93BED">
        <w:fldChar w:fldCharType="begin" w:fldLock="1"/>
      </w:r>
      <w:r w:rsidR="0073423E">
        <w:instrText>ADDIN CSL_CITATION {"citationItems":[{"id":"ITEM-1","itemData":{"DOI":"10.1016/J.COPBIO.2018.11.011","ISSN":"0958-1669","abstract":"Lignocellulosic biomass represents a crucial resource for achieving sustainable development by replacing petroleum-based production systems. Lignin, a major component of plant cell walls, has significant potential as a bioresource; however, it is an obstacle in lignocellulosic biomass utilization due to its recalcitrance. Consequently, decomposition or removal of lignin is a crucial step to utilize cell wall components. In nature, lignin may be degraded via two stages: depolymerization and the mineralization of the resulting heterogeneous low-molecular-weight aromatic species. Microbial enzymes responsible for the former could be attractive tools for lignin decomposition during biomass pretreatment, and enzymes involved in the latter are useful for lignin valorization through the production of value-added chemicals. Moreover, specific microbial enzymes could reduce the recalcitrance of lignocellulosic biomass via plant cell wall bioengineering. This review focuses on microbial enzymes that are responsible for lignin degradation and on their applications to biological lignocellulosics pretreatment and biotechnological lignin engineering.","author":[{"dropping-particle":"","family":"Kamimura","given":"Naofumi","non-dropping-particle":"","parse-names":false,"suffix":""},{"dropping-particle":"","family":"Sakamoto","given":"Shingo","non-dropping-particle":"","parse-names":false,"suffix":""},{"dropping-particle":"","family":"Mitsuda","given":"Nobutaka","non-dropping-particle":"","parse-names":false,"suffix":""},{"dropping-particle":"","family":"Masai","given":"Eiji","non-dropping-particle":"","parse-names":false,"suffix":""},{"dropping-particle":"","family":"Kajita","given":"Shinya","non-dropping-particle":"","parse-names":false,"suffix":""}],"container-title":"Current Opinion in Biotechnology","id":"ITEM-1","issued":{"date-parts":[["2019","4","1"]]},"page":"179-186","publisher":"Elsevier Current Trends","title":"Advances in microbial lignin degradation and its applications","type":"article-journal","volume":"56"},"uris":["http://www.mendeley.com/documents/?uuid=a438ede5-1d00-3b6c-ae9e-dbc2373b69eb"]},{"id":"ITEM-2","itemData":{"DOI":"10.1016/j.cbpa.2020.04.001","ISSN":"13675931","PMID":"32388219","abstract":"&lt;p&gt;Lignin depolymerization generates a mixture of numerous compounds that are difficult to separate cost-effectively. To address this heterogeneity issue, microbes have been employed to 'biologically funnel' a broad range of compounds present in depolymerized lignin into common central metabolites that can be converted into a single desirable product. Because the composition of depolymerized lignin varies significantly with the type of biomass and the depolymerization method, microbes should be selected and engineered by considering this compositional variation. An ideal microbe must efficiently metabolize all relevant lignin-derived compounds regardless of the compositional variation of feedstocks, but discovering or developing such a perfect microbe is very challenging. Instead, developing multiple tailored microbes to tolerate a given mixture of lignin-derived compounds and to convert most of these into a target product is more practical. This review summarizes recent progress toward the development of such microbes for lignin valorization and offers future directions.&lt;/p&gt;","author":[{"dropping-particle":"","family":"Davis","given":"Kirsten","non-dropping-particle":"","parse-names":false,"suffix":""},{"dropping-particle":"","family":"Moon","given":"Tae Seok","non-dropping-particle":"","parse-names":false,"suffix":""}],"container-title":"Current Opinion in Chemical Biology","id":"ITEM-2","issued":{"date-parts":[["2020","12","1"]]},"page":"23-29","publisher":"Elsevier BV","title":"Tailoring microbes to upgrade lignin","type":"article-journal","volume":"59"},"uris":["http://www.mendeley.com/documents/?uuid=9203eecc-3d20-33ae-b851-a41a0a55f773"]}],"mendeley":{"formattedCitation":"(7, 8)","plainTextFormattedCitation":"(7, 8)","previouslyFormattedCitation":"(7, 8)"},"properties":{"noteIndex":0},"schema":"https://github.com/citation-style-language/schema/raw/master/csl-citation.json"}</w:instrText>
      </w:r>
      <w:r w:rsidR="00A93BED">
        <w:fldChar w:fldCharType="separate"/>
      </w:r>
      <w:r w:rsidR="0073423E" w:rsidRPr="0073423E">
        <w:rPr>
          <w:noProof/>
        </w:rPr>
        <w:t>(7, 8)</w:t>
      </w:r>
      <w:r w:rsidR="00A93BED">
        <w:fldChar w:fldCharType="end"/>
      </w:r>
      <w:r w:rsidR="005B759D">
        <w:t xml:space="preserve">. We </w:t>
      </w:r>
      <w:r w:rsidR="008444C4">
        <w:t xml:space="preserve">study </w:t>
      </w:r>
      <w:r w:rsidR="00C92E39">
        <w:t xml:space="preserve">the ability of </w:t>
      </w:r>
      <w:proofErr w:type="spellStart"/>
      <w:r w:rsidR="007963C4">
        <w:rPr>
          <w:i/>
        </w:rPr>
        <w:t>Novosphingobium</w:t>
      </w:r>
      <w:proofErr w:type="spellEnd"/>
      <w:r w:rsidR="007963C4">
        <w:rPr>
          <w:i/>
        </w:rPr>
        <w:t xml:space="preserve"> </w:t>
      </w:r>
      <w:proofErr w:type="spellStart"/>
      <w:r w:rsidR="007963C4">
        <w:rPr>
          <w:i/>
        </w:rPr>
        <w:t>aromaticivorans</w:t>
      </w:r>
      <w:proofErr w:type="spellEnd"/>
      <w:r w:rsidR="007963C4">
        <w:rPr>
          <w:i/>
        </w:rPr>
        <w:t xml:space="preserve"> </w:t>
      </w:r>
      <w:bookmarkStart w:id="1" w:name="_Hlk39401644"/>
      <w:r w:rsidR="007963C4" w:rsidRPr="007963C4">
        <w:t>DSM12444</w:t>
      </w:r>
      <w:bookmarkEnd w:id="1"/>
      <w:r w:rsidR="00A93BED">
        <w:t xml:space="preserve"> (formerly </w:t>
      </w:r>
      <w:proofErr w:type="spellStart"/>
      <w:r w:rsidR="00A93BED">
        <w:rPr>
          <w:i/>
        </w:rPr>
        <w:t>Sphingomonas</w:t>
      </w:r>
      <w:proofErr w:type="spellEnd"/>
      <w:r w:rsidR="00A93BED">
        <w:rPr>
          <w:i/>
        </w:rPr>
        <w:t xml:space="preserve"> </w:t>
      </w:r>
      <w:proofErr w:type="spellStart"/>
      <w:r w:rsidR="00A93BED">
        <w:rPr>
          <w:i/>
        </w:rPr>
        <w:t>aromaticivorans</w:t>
      </w:r>
      <w:proofErr w:type="spellEnd"/>
      <w:r w:rsidR="00A93BED">
        <w:rPr>
          <w:i/>
        </w:rPr>
        <w:t xml:space="preserve"> </w:t>
      </w:r>
      <w:r w:rsidR="00A93BED">
        <w:t>F199</w:t>
      </w:r>
      <w:r w:rsidR="00835B19">
        <w:t xml:space="preserve"> </w:t>
      </w:r>
      <w:r w:rsidR="00835B19">
        <w:fldChar w:fldCharType="begin" w:fldLock="1"/>
      </w:r>
      <w:r w:rsidR="0073423E">
        <w:instrText>ADDIN CSL_CITATION {"citationItems":[{"id":"ITEM-1","itemData":{"DOI":"10.1128/jb.181.5.1585-1602.1999","ISSN":"00219193","PMID":"10049392","abstract":"The complete 184,457-bp sequence of the aromatic catabolic plasmid, pNL1, from Sphingomonas aromaticivorans F199 has been determined. A total of 186 open reading frames (ORFs) are predicted to encode proteins, of which 79 are likely directly associated with catabolism or transport of aromatic compounds. Genes that encode enzymes associated with the degradation of biphenyl, naphthalene, m-xylene, and p-cresol are predicted to be distributed among 15 gene clusters. The unusual coclustering of genes associated with different pathways appears to have evolved in response to similarities in biochemical mechanisms required for the degradation of intermediates in different pathways. A putative efflux pump and several hypothetical membrane- associated proteins were identified and predicted to be involved in the transport of aromatic compounds and/or intermediates in catabolism across the cell wall. Several genes associated with integration and recombination, including two group II intron-associated maturases, were identified in the replication region, suggesting that pNL1 is able to undergo integration and excision events with the chromosome and/or other portions of the plasmid. Conjugative transfer of pNL1 to another Sphingomonas sp. was demonstrated, and genes associated with this function were found in two large clusters. Approximately one-third of the ORFs (59 of them) have no obvious homology to known genes.","author":[{"dropping-particle":"","family":"Romine","given":"Margaret F.","non-dropping-particle":"","parse-names":false,"suffix":""},{"dropping-particle":"","family":"Stillwell","given":"Lisa C.","non-dropping-particle":"","parse-names":false,"suffix":""},{"dropping-particle":"","family":"Wong","given":"Kwong Kwok","non-dropping-particle":"","parse-names":false,"suffix":""},{"dropping-particle":"","family":"Thurston","given":"Sarah J.","non-dropping-particle":"","parse-names":false,"suffix":""},{"dropping-particle":"","family":"Sisk","given":"Ellen C.","non-dropping-particle":"","parse-names":false,"suffix":""},{"dropping-particle":"","family":"Sensen","given":"Christoph","non-dropping-particle":"","parse-names":false,"suffix":""},{"dropping-particle":"","family":"Gaasterland","given":"Terry","non-dropping-particle":"","parse-names":false,"suffix":""},{"dropping-particle":"","family":"Fredrickson","given":"Jim K.","non-dropping-particle":"","parse-names":false,"suffix":""},{"dropping-particle":"","family":"Saffer","given":"Jeffrey D.","non-dropping-particle":"","parse-names":false,"suffix":""}],"container-title":"Journal of Bacteriology","id":"ITEM-1","issue":"5","issued":{"date-parts":[["1999","3"]]},"page":"1585-1602","title":"Complete sequence of a 184-kilobase catabolic plasmid from Sphingomonas aromaticivorans F199","type":"article-journal","volume":"181"},"uris":["http://www.mendeley.com/documents/?uuid=f7486941-c20f-3450-952a-85d04d33ebd4"]}],"mendeley":{"formattedCitation":"(9)","plainTextFormattedCitation":"(9)","previouslyFormattedCitation":"(9)"},"properties":{"noteIndex":0},"schema":"https://github.com/citation-style-language/schema/raw/master/csl-citation.json"}</w:instrText>
      </w:r>
      <w:r w:rsidR="00835B19">
        <w:fldChar w:fldCharType="separate"/>
      </w:r>
      <w:r w:rsidR="0073423E" w:rsidRPr="0073423E">
        <w:rPr>
          <w:noProof/>
        </w:rPr>
        <w:t>(9)</w:t>
      </w:r>
      <w:r w:rsidR="00835B19">
        <w:fldChar w:fldCharType="end"/>
      </w:r>
      <w:r w:rsidR="00A93BED">
        <w:t xml:space="preserve">), an </w:t>
      </w:r>
      <w:proofErr w:type="spellStart"/>
      <w:r w:rsidR="00C824C6">
        <w:t>Alpha</w:t>
      </w:r>
      <w:r w:rsidR="00A93BED">
        <w:t>proteobacterium</w:t>
      </w:r>
      <w:proofErr w:type="spellEnd"/>
      <w:r w:rsidR="00A93BED">
        <w:t xml:space="preserve"> capable of metabolizing a diverse array of aromatic compounds, to </w:t>
      </w:r>
      <w:r w:rsidR="00C92E39">
        <w:t>co</w:t>
      </w:r>
      <w:r w:rsidR="008444C4">
        <w:t>n</w:t>
      </w:r>
      <w:r w:rsidR="00C92E39">
        <w:t xml:space="preserve">vert </w:t>
      </w:r>
      <w:r w:rsidR="00A93BED">
        <w:t xml:space="preserve">depolymerized lignin </w:t>
      </w:r>
      <w:r w:rsidR="00C92E39">
        <w:t xml:space="preserve">aromatics </w:t>
      </w:r>
      <w:r w:rsidR="00A93BED">
        <w:t xml:space="preserve">into </w:t>
      </w:r>
      <w:r w:rsidR="008F0A73">
        <w:t xml:space="preserve">potentially valuable </w:t>
      </w:r>
      <w:r w:rsidR="00A93BED">
        <w:t xml:space="preserve">products </w:t>
      </w:r>
      <w:r w:rsidR="00A93BED">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A93BED">
        <w:fldChar w:fldCharType="separate"/>
      </w:r>
      <w:r w:rsidR="0073423E" w:rsidRPr="0073423E">
        <w:rPr>
          <w:noProof/>
        </w:rPr>
        <w:t>(10)</w:t>
      </w:r>
      <w:r w:rsidR="00A93BED">
        <w:fldChar w:fldCharType="end"/>
      </w:r>
      <w:r w:rsidR="00A93BED">
        <w:t xml:space="preserve">. </w:t>
      </w:r>
      <w:r w:rsidR="00A93BED">
        <w:rPr>
          <w:i/>
        </w:rPr>
        <w:t xml:space="preserve">N. </w:t>
      </w:r>
      <w:proofErr w:type="spellStart"/>
      <w:r w:rsidR="00A93BED">
        <w:rPr>
          <w:i/>
        </w:rPr>
        <w:t>aromaticivorans</w:t>
      </w:r>
      <w:proofErr w:type="spellEnd"/>
      <w:r w:rsidR="00A93BED">
        <w:rPr>
          <w:i/>
        </w:rPr>
        <w:t xml:space="preserve"> </w:t>
      </w:r>
      <w:r w:rsidR="00A93BED">
        <w:t xml:space="preserve">is genetically tractable and degrades </w:t>
      </w:r>
      <w:r w:rsidR="00E7370B">
        <w:t xml:space="preserve">many </w:t>
      </w:r>
      <w:r w:rsidR="00A93BED">
        <w:t xml:space="preserve">aromatic compounds </w:t>
      </w:r>
      <w:r w:rsidR="00C92E39">
        <w:t xml:space="preserve">completely and </w:t>
      </w:r>
      <w:r w:rsidR="00A93BED">
        <w:t xml:space="preserve">quickly, making it an excellent organism for studying </w:t>
      </w:r>
      <w:r w:rsidR="00F36DEE">
        <w:t xml:space="preserve">the </w:t>
      </w:r>
      <w:r w:rsidR="00A93BED">
        <w:t xml:space="preserve">metabolism </w:t>
      </w:r>
      <w:r w:rsidR="00C92E39">
        <w:t xml:space="preserve">of lignin-derived products </w:t>
      </w:r>
      <w:r w:rsidR="00A93BED">
        <w:fldChar w:fldCharType="begin" w:fldLock="1"/>
      </w:r>
      <w:r w:rsidR="0073423E">
        <w:instrText xml:space="preserve">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","type":"article-journal"},"uris":["http://www.mendeley.com/documents/?uuid=29e002b9-1052-4978-addb-140cbb0436cf"]}],"mendeley":{"formattedCitation":"(11, 12)","plainTextFormattedCitation":"(11, 12)","previouslyFormattedCitation":"(11, 12)"},"properties":{"noteIndex":0},"schema":"https://github.com/citation-style-language/schema/raw/master/csl-citation.json"}</w:instrText>
      </w:r>
      <w:r w:rsidR="00A93BED">
        <w:fldChar w:fldCharType="separate"/>
      </w:r>
      <w:r w:rsidR="0073423E" w:rsidRPr="0073423E">
        <w:rPr>
          <w:noProof/>
        </w:rPr>
        <w:t>(11, 12)</w:t>
      </w:r>
      <w:r w:rsidR="00A93BED">
        <w:fldChar w:fldCharType="end"/>
      </w:r>
      <w:r w:rsidR="00A93BED">
        <w:t>.</w:t>
      </w:r>
      <w:ins w:id="2" w:author="Alexandra Linz" w:date="2021-06-30T10:15:00Z">
        <w:r w:rsidR="00057ECF">
          <w:t xml:space="preserve"> </w:t>
        </w:r>
      </w:ins>
      <w:ins w:id="3" w:author="Alexandra Linz" w:date="2021-07-19T15:21:00Z">
        <w:r w:rsidR="00B65DD2" w:rsidRPr="00864E9F">
          <w:rPr>
            <w:i/>
            <w:color w:val="FF0000"/>
          </w:rPr>
          <w:t xml:space="preserve">N. </w:t>
        </w:r>
        <w:proofErr w:type="spellStart"/>
        <w:r w:rsidR="00B65DD2" w:rsidRPr="00864E9F">
          <w:rPr>
            <w:i/>
            <w:color w:val="FF0000"/>
          </w:rPr>
          <w:t>aromaticivorans</w:t>
        </w:r>
        <w:proofErr w:type="spellEnd"/>
        <w:r w:rsidR="00B65DD2" w:rsidRPr="00864E9F">
          <w:rPr>
            <w:color w:val="FF0000"/>
          </w:rPr>
          <w:t xml:space="preserve"> has several advantages for </w:t>
        </w:r>
        <w:r w:rsidR="00B65DD2" w:rsidRPr="00864E9F">
          <w:rPr>
            <w:color w:val="FF0000"/>
          </w:rPr>
          <w:lastRenderedPageBreak/>
          <w:t xml:space="preserve">studying degradation of depolymerized lignin as this bacterium can natively catabolize all three lignin monomer types (G, S, and H) </w:t>
        </w:r>
        <w:r w:rsidR="00B65DD2" w:rsidRPr="00864E9F">
          <w:rPr>
            <w:color w:val="FF0000"/>
          </w:rPr>
          <w:fldChar w:fldCharType="begin" w:fldLock="1"/>
        </w:r>
        <w:r w:rsidR="00B65DD2" w:rsidRPr="00864E9F">
          <w:rPr>
            <w:color w:val="FF0000"/>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B65DD2" w:rsidRPr="00864E9F">
          <w:rPr>
            <w:color w:val="FF0000"/>
          </w:rPr>
          <w:fldChar w:fldCharType="separate"/>
        </w:r>
        <w:r w:rsidR="00B65DD2" w:rsidRPr="00864E9F">
          <w:rPr>
            <w:noProof/>
            <w:color w:val="FF0000"/>
          </w:rPr>
          <w:t>(10)</w:t>
        </w:r>
        <w:r w:rsidR="00B65DD2" w:rsidRPr="00864E9F">
          <w:rPr>
            <w:color w:val="FF0000"/>
          </w:rPr>
          <w:fldChar w:fldCharType="end"/>
        </w:r>
        <w:r w:rsidR="00B65DD2" w:rsidRPr="00864E9F">
          <w:rPr>
            <w:color w:val="FF0000"/>
          </w:rPr>
          <w:t xml:space="preserve"> and can completely metabolize aromatic dimers with β-O-4 linkages </w:t>
        </w:r>
        <w:r w:rsidR="00B65DD2" w:rsidRPr="00864E9F">
          <w:rPr>
            <w:color w:val="FF0000"/>
          </w:rPr>
          <w:fldChar w:fldCharType="begin" w:fldLock="1"/>
        </w:r>
        <w:r w:rsidR="00B65DD2" w:rsidRPr="00864E9F">
          <w:rPr>
            <w:color w:val="FF0000"/>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B65DD2" w:rsidRPr="00864E9F">
          <w:rPr>
            <w:color w:val="FF0000"/>
          </w:rPr>
          <w:fldChar w:fldCharType="separate"/>
        </w:r>
        <w:r w:rsidR="00B65DD2" w:rsidRPr="00864E9F">
          <w:rPr>
            <w:noProof/>
            <w:color w:val="FF0000"/>
          </w:rPr>
          <w:t>(11)</w:t>
        </w:r>
        <w:r w:rsidR="00B65DD2" w:rsidRPr="00864E9F">
          <w:rPr>
            <w:color w:val="FF0000"/>
          </w:rPr>
          <w:fldChar w:fldCharType="end"/>
        </w:r>
      </w:ins>
      <w:ins w:id="4" w:author="Alexandra Linz" w:date="2021-06-30T10:16:00Z">
        <w:r w:rsidR="00057ECF">
          <w:t>.</w:t>
        </w:r>
      </w:ins>
    </w:p>
    <w:p w14:paraId="36758DE1" w14:textId="3DAA6A2A" w:rsidR="007E1DBD" w:rsidRDefault="00A93BED" w:rsidP="00AD5854">
      <w:pPr>
        <w:spacing w:line="480" w:lineRule="auto"/>
        <w:rPr>
          <w:rFonts w:ascii="Georgia" w:eastAsiaTheme="minorHAnsi" w:hAnsi="Georgia" w:cstheme="minorBidi"/>
          <w:b/>
        </w:rPr>
      </w:pPr>
      <w:r>
        <w:tab/>
      </w:r>
      <w:r w:rsidR="00EE1003">
        <w:t xml:space="preserve">In this </w:t>
      </w:r>
      <w:r w:rsidR="005C0439">
        <w:t>study</w:t>
      </w:r>
      <w:r w:rsidR="00EE1003">
        <w:t>, we investigate</w:t>
      </w:r>
      <w:r w:rsidR="00A015DC">
        <w:t>d</w:t>
      </w:r>
      <w:r w:rsidR="00EE1003">
        <w:t xml:space="preserve"> how </w:t>
      </w:r>
      <w:r w:rsidR="00EE1003">
        <w:rPr>
          <w:i/>
        </w:rPr>
        <w:t xml:space="preserve">N. </w:t>
      </w:r>
      <w:proofErr w:type="spellStart"/>
      <w:r w:rsidR="00EE1003">
        <w:rPr>
          <w:i/>
        </w:rPr>
        <w:t>aromaticivorans</w:t>
      </w:r>
      <w:proofErr w:type="spellEnd"/>
      <w:r w:rsidR="00EE1003">
        <w:rPr>
          <w:i/>
        </w:rPr>
        <w:t xml:space="preserve"> </w:t>
      </w:r>
      <w:r w:rsidR="00EE1003">
        <w:t xml:space="preserve">metabolizes </w:t>
      </w:r>
      <w:r w:rsidR="00C558C0">
        <w:t xml:space="preserve">an </w:t>
      </w:r>
      <w:r w:rsidR="00EE1003">
        <w:t xml:space="preserve">aromatic </w:t>
      </w:r>
      <w:r w:rsidR="00C558C0">
        <w:t>G-</w:t>
      </w:r>
      <w:r w:rsidR="00EE1003">
        <w:t>diketone</w:t>
      </w:r>
      <w:r w:rsidR="00244CD7">
        <w:t xml:space="preserve"> (</w:t>
      </w:r>
      <w:r w:rsidR="00244CD7" w:rsidRPr="00244CD7">
        <w:t>1-(4-hydroxy-3-methoxyphenyl)</w:t>
      </w:r>
      <w:r w:rsidR="00B34929">
        <w:t>propane</w:t>
      </w:r>
      <w:r w:rsidR="00244CD7" w:rsidRPr="00244CD7">
        <w:t>-1,2-dione</w:t>
      </w:r>
      <w:r w:rsidR="00244CD7">
        <w:t>)</w:t>
      </w:r>
      <w:r w:rsidR="00EE1003">
        <w:t xml:space="preserve"> </w:t>
      </w:r>
      <w:r w:rsidR="00281E8F">
        <w:t xml:space="preserve">that </w:t>
      </w:r>
      <w:r w:rsidR="00C558C0">
        <w:t xml:space="preserve">is </w:t>
      </w:r>
      <w:r w:rsidR="005C0439">
        <w:t xml:space="preserve">a chemical byproduct of </w:t>
      </w:r>
      <w:r w:rsidR="001A6C67">
        <w:t xml:space="preserve">both </w:t>
      </w:r>
      <w:r w:rsidR="00EE1003">
        <w:t>a formic</w:t>
      </w:r>
      <w:r w:rsidR="00C558C0">
        <w:t xml:space="preserve"> </w:t>
      </w:r>
      <w:r w:rsidR="00281E8F">
        <w:t>acid-</w:t>
      </w:r>
      <w:r w:rsidR="00C558C0">
        <w:t xml:space="preserve">catalyzed </w:t>
      </w:r>
      <w:r w:rsidR="00EE1003">
        <w:t xml:space="preserve">lignin depolymerization process </w:t>
      </w:r>
      <w:r w:rsidR="00EE1003">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EE1003">
        <w:fldChar w:fldCharType="separate"/>
      </w:r>
      <w:r w:rsidR="0073423E" w:rsidRPr="0073423E">
        <w:rPr>
          <w:noProof/>
        </w:rPr>
        <w:t>(13)</w:t>
      </w:r>
      <w:r w:rsidR="00EE1003">
        <w:fldChar w:fldCharType="end"/>
      </w:r>
      <w:r w:rsidR="009F4266">
        <w:t xml:space="preserve"> and dilute acid hydrolysis of several </w:t>
      </w:r>
      <w:r w:rsidR="009F4266" w:rsidRPr="001761CE">
        <w:t xml:space="preserve">potential lignocellulosic </w:t>
      </w:r>
      <w:r w:rsidR="001A6C67" w:rsidRPr="001761CE">
        <w:t>crops</w:t>
      </w:r>
      <w:r w:rsidR="009F4266">
        <w:t xml:space="preserve"> </w:t>
      </w:r>
      <w:r w:rsidR="009F4266">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9F4266">
        <w:fldChar w:fldCharType="separate"/>
      </w:r>
      <w:r w:rsidR="0073423E" w:rsidRPr="0073423E">
        <w:rPr>
          <w:noProof/>
        </w:rPr>
        <w:t>(14)</w:t>
      </w:r>
      <w:r w:rsidR="009F4266">
        <w:fldChar w:fldCharType="end"/>
      </w:r>
      <w:r w:rsidR="00EE1003">
        <w:t>.</w:t>
      </w:r>
      <w:r w:rsidR="00E7370B">
        <w:t xml:space="preserve"> Previous work has shown that</w:t>
      </w:r>
      <w:r w:rsidR="00EE1003">
        <w:t xml:space="preserve"> </w:t>
      </w:r>
      <w:r w:rsidR="00EE1003">
        <w:rPr>
          <w:i/>
        </w:rPr>
        <w:t xml:space="preserve">N. </w:t>
      </w:r>
      <w:proofErr w:type="spellStart"/>
      <w:r w:rsidR="00EE1003">
        <w:rPr>
          <w:i/>
        </w:rPr>
        <w:t>aromaticivorans</w:t>
      </w:r>
      <w:proofErr w:type="spellEnd"/>
      <w:r w:rsidR="00EE1003">
        <w:rPr>
          <w:i/>
        </w:rPr>
        <w:t xml:space="preserve"> </w:t>
      </w:r>
      <w:r w:rsidR="007D1896">
        <w:t xml:space="preserve">grew </w:t>
      </w:r>
      <w:r w:rsidR="00EE1003">
        <w:t xml:space="preserve">on </w:t>
      </w:r>
      <w:r w:rsidR="00E02D6C">
        <w:t xml:space="preserve">this </w:t>
      </w:r>
      <w:r w:rsidR="00C558C0">
        <w:t>G-</w:t>
      </w:r>
      <w:r w:rsidR="00EE1003">
        <w:t>diketone</w:t>
      </w:r>
      <w:r w:rsidR="00E02D6C">
        <w:t>,</w:t>
      </w:r>
      <w:r w:rsidR="00EE1003">
        <w:t xml:space="preserve"> </w:t>
      </w:r>
      <w:r w:rsidR="001A6C67">
        <w:t xml:space="preserve">and that an engineered strain </w:t>
      </w:r>
      <w:r w:rsidR="00E02D6C">
        <w:t xml:space="preserve">transformed it </w:t>
      </w:r>
      <w:r w:rsidR="00021C61">
        <w:t>in</w:t>
      </w:r>
      <w:r w:rsidR="00E02D6C">
        <w:t>to</w:t>
      </w:r>
      <w:r w:rsidR="00EE1003">
        <w:t xml:space="preserve"> </w:t>
      </w:r>
      <w:r w:rsidR="00EE1003" w:rsidRPr="00EE1003">
        <w:rPr>
          <w:rStyle w:val="titleheading"/>
          <w:spacing w:val="-5"/>
        </w:rPr>
        <w:t>2-pyrone-4-6-dicarboxylic acid</w:t>
      </w:r>
      <w:r w:rsidR="00EE1003">
        <w:rPr>
          <w:rStyle w:val="titleheading"/>
          <w:spacing w:val="-5"/>
        </w:rPr>
        <w:t xml:space="preserve"> (PDC), a potential</w:t>
      </w:r>
      <w:r w:rsidR="007D1896">
        <w:rPr>
          <w:rStyle w:val="titleheading"/>
          <w:spacing w:val="-5"/>
        </w:rPr>
        <w:t xml:space="preserve">ly valuable </w:t>
      </w:r>
      <w:r w:rsidR="001A6C67">
        <w:rPr>
          <w:rStyle w:val="titleheading"/>
          <w:spacing w:val="-5"/>
        </w:rPr>
        <w:t xml:space="preserve">lignin-derived </w:t>
      </w:r>
      <w:r w:rsidR="00716027">
        <w:rPr>
          <w:rStyle w:val="titleheading"/>
          <w:spacing w:val="-5"/>
        </w:rPr>
        <w:t>product</w:t>
      </w:r>
      <w:r w:rsidR="001A6C67">
        <w:rPr>
          <w:rStyle w:val="titleheading"/>
          <w:spacing w:val="-5"/>
        </w:rPr>
        <w:t xml:space="preserve"> </w:t>
      </w:r>
      <w:r w:rsidR="007D1896">
        <w:rPr>
          <w:rStyle w:val="titleheading"/>
          <w:spacing w:val="-5"/>
        </w:rPr>
        <w:fldChar w:fldCharType="begin" w:fldLock="1"/>
      </w:r>
      <w:r w:rsidR="0073423E">
        <w:rPr>
          <w:rStyle w:val="titleheading"/>
          <w:spacing w:val="-5"/>
        </w:rPr>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D1896">
        <w:rPr>
          <w:rStyle w:val="titleheading"/>
          <w:spacing w:val="-5"/>
        </w:rPr>
        <w:fldChar w:fldCharType="separate"/>
      </w:r>
      <w:r w:rsidR="0073423E" w:rsidRPr="0073423E">
        <w:rPr>
          <w:rStyle w:val="titleheading"/>
          <w:noProof/>
          <w:spacing w:val="-5"/>
        </w:rPr>
        <w:t>(10)</w:t>
      </w:r>
      <w:r w:rsidR="007D1896">
        <w:rPr>
          <w:rStyle w:val="titleheading"/>
          <w:spacing w:val="-5"/>
        </w:rPr>
        <w:fldChar w:fldCharType="end"/>
      </w:r>
      <w:r w:rsidR="007D1896">
        <w:rPr>
          <w:rStyle w:val="titleheading"/>
          <w:spacing w:val="-5"/>
        </w:rPr>
        <w:t xml:space="preserve">. </w:t>
      </w:r>
      <w:r w:rsidR="007E6E6B">
        <w:rPr>
          <w:rStyle w:val="titleheading"/>
          <w:spacing w:val="-5"/>
        </w:rPr>
        <w:t xml:space="preserve">However, the enzymes that </w:t>
      </w:r>
      <w:r w:rsidR="00A027C7">
        <w:rPr>
          <w:rStyle w:val="titleheading"/>
          <w:spacing w:val="-5"/>
        </w:rPr>
        <w:t xml:space="preserve">initiate </w:t>
      </w:r>
      <w:r w:rsidR="007E6E6B">
        <w:rPr>
          <w:rStyle w:val="titleheading"/>
          <w:spacing w:val="-5"/>
        </w:rPr>
        <w:t>G-diketone metabolism have yet to be identified</w:t>
      </w:r>
      <w:ins w:id="5" w:author="Alexandra Linz" w:date="2021-06-30T15:34:00Z">
        <w:r w:rsidR="007621CD">
          <w:rPr>
            <w:rStyle w:val="titleheading"/>
            <w:spacing w:val="-5"/>
          </w:rPr>
          <w:t>, and to our knowledge,</w:t>
        </w:r>
      </w:ins>
      <w:ins w:id="6" w:author="Alexandra Linz" w:date="2021-06-30T15:35:00Z">
        <w:r w:rsidR="007621CD">
          <w:rPr>
            <w:rStyle w:val="titleheading"/>
            <w:spacing w:val="-5"/>
          </w:rPr>
          <w:t xml:space="preserve"> </w:t>
        </w:r>
      </w:ins>
      <w:ins w:id="7" w:author="Alexandra Linz" w:date="2021-06-30T15:34:00Z">
        <w:r w:rsidR="007621CD">
          <w:rPr>
            <w:rStyle w:val="titleheading"/>
            <w:spacing w:val="-5"/>
          </w:rPr>
          <w:t xml:space="preserve">degradation of </w:t>
        </w:r>
      </w:ins>
      <w:ins w:id="8" w:author="Alexandra Linz" w:date="2021-06-30T15:35:00Z">
        <w:r w:rsidR="007621CD">
          <w:rPr>
            <w:rStyle w:val="titleheading"/>
            <w:spacing w:val="-5"/>
          </w:rPr>
          <w:t xml:space="preserve">these aromatic diketones in other </w:t>
        </w:r>
      </w:ins>
      <w:ins w:id="9" w:author="Alexandra Linz" w:date="2021-06-30T15:36:00Z">
        <w:r w:rsidR="007621CD">
          <w:rPr>
            <w:rStyle w:val="titleheading"/>
            <w:spacing w:val="-5"/>
          </w:rPr>
          <w:t xml:space="preserve">potential lignin-valorizing </w:t>
        </w:r>
      </w:ins>
      <w:ins w:id="10" w:author="Alexandra Linz" w:date="2021-06-30T15:35:00Z">
        <w:r w:rsidR="007621CD">
          <w:rPr>
            <w:rStyle w:val="titleheading"/>
            <w:spacing w:val="-5"/>
          </w:rPr>
          <w:t>bacteria has not been described</w:t>
        </w:r>
      </w:ins>
      <w:r w:rsidR="007E6E6B">
        <w:rPr>
          <w:rStyle w:val="titleheading"/>
          <w:spacing w:val="-5"/>
        </w:rPr>
        <w:t xml:space="preserve">. </w:t>
      </w:r>
      <w:r w:rsidR="007E1DBD">
        <w:rPr>
          <w:rStyle w:val="titleheading"/>
          <w:spacing w:val="-5"/>
        </w:rPr>
        <w:t>To identify</w:t>
      </w:r>
      <w:r w:rsidR="00182396">
        <w:rPr>
          <w:rStyle w:val="titleheading"/>
          <w:spacing w:val="-5"/>
        </w:rPr>
        <w:t xml:space="preserve"> </w:t>
      </w:r>
      <w:r w:rsidR="007D1896">
        <w:rPr>
          <w:rStyle w:val="titleheading"/>
          <w:spacing w:val="-5"/>
        </w:rPr>
        <w:t xml:space="preserve">enzymes and pathways </w:t>
      </w:r>
      <w:r w:rsidR="007E1DBD">
        <w:rPr>
          <w:rStyle w:val="titleheading"/>
          <w:spacing w:val="-5"/>
        </w:rPr>
        <w:t xml:space="preserve">that contribute to </w:t>
      </w:r>
      <w:r w:rsidR="00A027C7">
        <w:rPr>
          <w:rStyle w:val="titleheading"/>
          <w:spacing w:val="-5"/>
        </w:rPr>
        <w:t xml:space="preserve">the initial steps in </w:t>
      </w:r>
      <w:r w:rsidR="007E1DBD">
        <w:rPr>
          <w:rStyle w:val="titleheading"/>
          <w:spacing w:val="-5"/>
        </w:rPr>
        <w:t xml:space="preserve">metabolism of </w:t>
      </w:r>
      <w:r w:rsidR="00F274EC">
        <w:rPr>
          <w:rStyle w:val="titleheading"/>
          <w:spacing w:val="-5"/>
        </w:rPr>
        <w:t>G-</w:t>
      </w:r>
      <w:r w:rsidR="00281E8F">
        <w:rPr>
          <w:rStyle w:val="titleheading"/>
          <w:spacing w:val="-5"/>
        </w:rPr>
        <w:t xml:space="preserve">diketone, </w:t>
      </w:r>
      <w:r w:rsidR="007E4B1A">
        <w:rPr>
          <w:rStyle w:val="titleheading"/>
          <w:spacing w:val="-5"/>
        </w:rPr>
        <w:t>w</w:t>
      </w:r>
      <w:r w:rsidR="007D1896">
        <w:rPr>
          <w:rStyle w:val="titleheading"/>
          <w:spacing w:val="-5"/>
        </w:rPr>
        <w:t xml:space="preserve">e </w:t>
      </w:r>
      <w:r w:rsidR="007E6E6B">
        <w:rPr>
          <w:rStyle w:val="titleheading"/>
          <w:spacing w:val="-5"/>
        </w:rPr>
        <w:t xml:space="preserve">measured </w:t>
      </w:r>
      <w:r w:rsidR="00182396">
        <w:rPr>
          <w:rStyle w:val="titleheading"/>
          <w:spacing w:val="-5"/>
        </w:rPr>
        <w:t xml:space="preserve">global transcript patterns </w:t>
      </w:r>
      <w:r w:rsidR="007D1896">
        <w:rPr>
          <w:rStyle w:val="titleheading"/>
          <w:spacing w:val="-5"/>
        </w:rPr>
        <w:t>during growth on</w:t>
      </w:r>
      <w:r w:rsidR="00716027">
        <w:rPr>
          <w:rStyle w:val="titleheading"/>
          <w:spacing w:val="-5"/>
        </w:rPr>
        <w:t xml:space="preserve"> </w:t>
      </w:r>
      <w:r w:rsidR="007D1896">
        <w:rPr>
          <w:rStyle w:val="titleheading"/>
          <w:spacing w:val="-5"/>
        </w:rPr>
        <w:t>G</w:t>
      </w:r>
      <w:r w:rsidR="00C558C0">
        <w:rPr>
          <w:rStyle w:val="titleheading"/>
          <w:spacing w:val="-5"/>
        </w:rPr>
        <w:t>-</w:t>
      </w:r>
      <w:r w:rsidR="007D1896">
        <w:rPr>
          <w:rStyle w:val="titleheading"/>
          <w:spacing w:val="-5"/>
        </w:rPr>
        <w:t xml:space="preserve">diketone </w:t>
      </w:r>
      <w:r w:rsidR="000707E1">
        <w:rPr>
          <w:rStyle w:val="titleheading"/>
          <w:spacing w:val="-5"/>
        </w:rPr>
        <w:t xml:space="preserve">and </w:t>
      </w:r>
      <w:r w:rsidR="007D1896">
        <w:rPr>
          <w:rStyle w:val="titleheading"/>
          <w:spacing w:val="-5"/>
        </w:rPr>
        <w:t xml:space="preserve">other </w:t>
      </w:r>
      <w:r w:rsidR="005211DE">
        <w:rPr>
          <w:rStyle w:val="titleheading"/>
          <w:spacing w:val="-5"/>
        </w:rPr>
        <w:t>G-type</w:t>
      </w:r>
      <w:r w:rsidR="007D1896">
        <w:rPr>
          <w:rStyle w:val="titleheading"/>
          <w:spacing w:val="-5"/>
        </w:rPr>
        <w:t xml:space="preserve"> </w:t>
      </w:r>
      <w:r w:rsidR="00281E8F">
        <w:rPr>
          <w:rStyle w:val="titleheading"/>
          <w:spacing w:val="-5"/>
        </w:rPr>
        <w:t>mono</w:t>
      </w:r>
      <w:r w:rsidR="00C558C0">
        <w:rPr>
          <w:rStyle w:val="titleheading"/>
          <w:spacing w:val="-5"/>
        </w:rPr>
        <w:t>aromatics</w:t>
      </w:r>
      <w:r w:rsidR="007D1896">
        <w:rPr>
          <w:rStyle w:val="titleheading"/>
          <w:spacing w:val="-5"/>
        </w:rPr>
        <w:t xml:space="preserve">. Based on </w:t>
      </w:r>
      <w:r w:rsidR="007E6E6B">
        <w:rPr>
          <w:rStyle w:val="titleheading"/>
          <w:spacing w:val="-5"/>
        </w:rPr>
        <w:t>these data</w:t>
      </w:r>
      <w:r w:rsidR="007D1896">
        <w:rPr>
          <w:rStyle w:val="titleheading"/>
          <w:spacing w:val="-5"/>
        </w:rPr>
        <w:t xml:space="preserve">, we </w:t>
      </w:r>
      <w:r w:rsidR="009F1A3B">
        <w:rPr>
          <w:rStyle w:val="titleheading"/>
          <w:spacing w:val="-5"/>
        </w:rPr>
        <w:t>hypothesized</w:t>
      </w:r>
      <w:r w:rsidR="001A6C67">
        <w:rPr>
          <w:rStyle w:val="titleheading"/>
          <w:spacing w:val="-5"/>
        </w:rPr>
        <w:t xml:space="preserve"> </w:t>
      </w:r>
      <w:r w:rsidR="00D24961">
        <w:rPr>
          <w:rStyle w:val="titleheading"/>
          <w:spacing w:val="-5"/>
        </w:rPr>
        <w:t xml:space="preserve">that </w:t>
      </w:r>
      <w:r w:rsidR="007D1896">
        <w:rPr>
          <w:rStyle w:val="titleheading"/>
          <w:spacing w:val="-5"/>
        </w:rPr>
        <w:t xml:space="preserve">the </w:t>
      </w:r>
      <w:r w:rsidR="00716027">
        <w:rPr>
          <w:rStyle w:val="titleheading"/>
          <w:spacing w:val="-5"/>
        </w:rPr>
        <w:t>enzymes</w:t>
      </w:r>
      <w:r w:rsidR="007D1896">
        <w:rPr>
          <w:rStyle w:val="titleheading"/>
          <w:spacing w:val="-5"/>
        </w:rPr>
        <w:t xml:space="preserve"> </w:t>
      </w:r>
      <w:proofErr w:type="spellStart"/>
      <w:r w:rsidR="00716027">
        <w:rPr>
          <w:rStyle w:val="titleheading"/>
          <w:spacing w:val="-5"/>
        </w:rPr>
        <w:t>L</w:t>
      </w:r>
      <w:r w:rsidR="007D1896" w:rsidRPr="00716027">
        <w:rPr>
          <w:rStyle w:val="titleheading"/>
          <w:spacing w:val="-5"/>
        </w:rPr>
        <w:t>igLNDO</w:t>
      </w:r>
      <w:proofErr w:type="spellEnd"/>
      <w:r w:rsidR="007D1896">
        <w:rPr>
          <w:rStyle w:val="titleheading"/>
          <w:i/>
          <w:spacing w:val="-5"/>
        </w:rPr>
        <w:t xml:space="preserve">, </w:t>
      </w:r>
      <w:r w:rsidR="00716027">
        <w:rPr>
          <w:rStyle w:val="titleheading"/>
          <w:spacing w:val="-5"/>
        </w:rPr>
        <w:t>which</w:t>
      </w:r>
      <w:r w:rsidR="00AC5316">
        <w:rPr>
          <w:rStyle w:val="titleheading"/>
          <w:spacing w:val="-5"/>
        </w:rPr>
        <w:t xml:space="preserve"> </w:t>
      </w:r>
      <w:r w:rsidR="00F274EC">
        <w:rPr>
          <w:rStyle w:val="titleheading"/>
          <w:spacing w:val="-5"/>
        </w:rPr>
        <w:t xml:space="preserve">encode </w:t>
      </w:r>
      <w:r w:rsidR="00AC5316">
        <w:rPr>
          <w:rStyle w:val="titleheading"/>
          <w:spacing w:val="-5"/>
        </w:rPr>
        <w:t xml:space="preserve">pyridine nucleotide-dependent dehydrogenases </w:t>
      </w:r>
      <w:r w:rsidR="00716027">
        <w:rPr>
          <w:rStyle w:val="titleheading"/>
          <w:spacing w:val="-5"/>
        </w:rPr>
        <w:t>that initiate</w:t>
      </w:r>
      <w:r w:rsidR="007D1896">
        <w:rPr>
          <w:rStyle w:val="titleheading"/>
          <w:spacing w:val="-5"/>
        </w:rPr>
        <w:t xml:space="preserve"> degradation of </w:t>
      </w:r>
      <w:r w:rsidR="00716027">
        <w:t>β-O-4</w:t>
      </w:r>
      <w:r w:rsidR="00AD6B7D">
        <w:t xml:space="preserve"> </w:t>
      </w:r>
      <w:r w:rsidR="00716027">
        <w:t xml:space="preserve">linked </w:t>
      </w:r>
      <w:r w:rsidR="007D1896">
        <w:rPr>
          <w:rStyle w:val="titleheading"/>
          <w:spacing w:val="-5"/>
        </w:rPr>
        <w:t xml:space="preserve">aromatic dimers in the closely related </w:t>
      </w:r>
      <w:proofErr w:type="spellStart"/>
      <w:r w:rsidR="007D1896">
        <w:rPr>
          <w:rStyle w:val="titleheading"/>
          <w:i/>
          <w:spacing w:val="-5"/>
        </w:rPr>
        <w:t>Sphingobium</w:t>
      </w:r>
      <w:proofErr w:type="spellEnd"/>
      <w:r w:rsidR="007D1896">
        <w:rPr>
          <w:rStyle w:val="titleheading"/>
          <w:i/>
          <w:spacing w:val="-5"/>
        </w:rPr>
        <w:t xml:space="preserve"> </w:t>
      </w:r>
      <w:r w:rsidR="007D1896">
        <w:rPr>
          <w:rStyle w:val="titleheading"/>
          <w:spacing w:val="-5"/>
        </w:rPr>
        <w:t>sp. SYK-6</w:t>
      </w:r>
      <w:r w:rsidR="00E02D6C">
        <w:rPr>
          <w:rStyle w:val="titleheading"/>
          <w:spacing w:val="-5"/>
        </w:rPr>
        <w:t xml:space="preserve"> </w:t>
      </w:r>
      <w:r w:rsidR="00E02D6C">
        <w:rPr>
          <w:rStyle w:val="titleheading"/>
          <w:spacing w:val="-5"/>
        </w:rPr>
        <w:fldChar w:fldCharType="begin" w:fldLock="1"/>
      </w:r>
      <w:r w:rsidR="0073423E">
        <w:rPr>
          <w:rStyle w:val="titleheading"/>
          <w:spacing w:val="-5"/>
        </w:rPr>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E02D6C">
        <w:rPr>
          <w:rStyle w:val="titleheading"/>
          <w:spacing w:val="-5"/>
        </w:rPr>
        <w:fldChar w:fldCharType="separate"/>
      </w:r>
      <w:r w:rsidR="0073423E" w:rsidRPr="0073423E">
        <w:rPr>
          <w:rStyle w:val="titleheading"/>
          <w:noProof/>
          <w:spacing w:val="-5"/>
        </w:rPr>
        <w:t>(15)</w:t>
      </w:r>
      <w:r w:rsidR="00E02D6C">
        <w:rPr>
          <w:rStyle w:val="titleheading"/>
          <w:spacing w:val="-5"/>
        </w:rPr>
        <w:fldChar w:fldCharType="end"/>
      </w:r>
      <w:r w:rsidR="007D1896">
        <w:rPr>
          <w:rStyle w:val="titleheading"/>
          <w:spacing w:val="-5"/>
        </w:rPr>
        <w:t xml:space="preserve">, </w:t>
      </w:r>
      <w:r w:rsidR="00716027">
        <w:rPr>
          <w:rStyle w:val="titleheading"/>
          <w:spacing w:val="-5"/>
        </w:rPr>
        <w:t xml:space="preserve">begin the process of </w:t>
      </w:r>
      <w:r w:rsidR="007D1896">
        <w:rPr>
          <w:rStyle w:val="titleheading"/>
          <w:spacing w:val="-5"/>
        </w:rPr>
        <w:t>metabolizing</w:t>
      </w:r>
      <w:r w:rsidR="00716027">
        <w:rPr>
          <w:rStyle w:val="titleheading"/>
          <w:spacing w:val="-5"/>
        </w:rPr>
        <w:t xml:space="preserve"> </w:t>
      </w:r>
      <w:r w:rsidR="00C558C0">
        <w:rPr>
          <w:rStyle w:val="titleheading"/>
          <w:spacing w:val="-5"/>
        </w:rPr>
        <w:t>G-</w:t>
      </w:r>
      <w:r w:rsidR="007D1896">
        <w:rPr>
          <w:rStyle w:val="titleheading"/>
          <w:spacing w:val="-5"/>
        </w:rPr>
        <w:t>diketone</w:t>
      </w:r>
      <w:r w:rsidR="00716027">
        <w:rPr>
          <w:rStyle w:val="titleheading"/>
          <w:spacing w:val="-5"/>
        </w:rPr>
        <w:t xml:space="preserve"> by reducing one or both of its ketone groups</w:t>
      </w:r>
      <w:r w:rsidR="007D1896">
        <w:rPr>
          <w:rStyle w:val="titleheading"/>
          <w:spacing w:val="-5"/>
        </w:rPr>
        <w:t xml:space="preserve">. </w:t>
      </w:r>
      <w:r w:rsidR="00627D33">
        <w:rPr>
          <w:rStyle w:val="titleheading"/>
          <w:spacing w:val="-5"/>
        </w:rPr>
        <w:t xml:space="preserve">To test this hypothesis, we purified </w:t>
      </w:r>
      <w:proofErr w:type="spellStart"/>
      <w:r w:rsidR="00627D33">
        <w:rPr>
          <w:rStyle w:val="titleheading"/>
          <w:spacing w:val="-5"/>
        </w:rPr>
        <w:t>LigL</w:t>
      </w:r>
      <w:proofErr w:type="spellEnd"/>
      <w:r w:rsidR="00627D33">
        <w:rPr>
          <w:rStyle w:val="titleheading"/>
          <w:spacing w:val="-5"/>
        </w:rPr>
        <w:t xml:space="preserve">, </w:t>
      </w:r>
      <w:proofErr w:type="spellStart"/>
      <w:r w:rsidR="00627D33">
        <w:rPr>
          <w:rStyle w:val="titleheading"/>
          <w:spacing w:val="-5"/>
        </w:rPr>
        <w:t>LigN</w:t>
      </w:r>
      <w:proofErr w:type="spellEnd"/>
      <w:r w:rsidR="00627D33">
        <w:rPr>
          <w:rStyle w:val="titleheading"/>
          <w:spacing w:val="-5"/>
        </w:rPr>
        <w:t xml:space="preserve">, and </w:t>
      </w:r>
      <w:proofErr w:type="spellStart"/>
      <w:r w:rsidR="00627D33">
        <w:rPr>
          <w:rStyle w:val="titleheading"/>
          <w:spacing w:val="-5"/>
        </w:rPr>
        <w:t>LigD</w:t>
      </w:r>
      <w:proofErr w:type="spellEnd"/>
      <w:r w:rsidR="00627D33">
        <w:rPr>
          <w:rStyle w:val="titleheading"/>
          <w:spacing w:val="-5"/>
        </w:rPr>
        <w:t xml:space="preserve"> and </w:t>
      </w:r>
      <w:r w:rsidR="008F0A73">
        <w:rPr>
          <w:rStyle w:val="titleheading"/>
          <w:spacing w:val="-5"/>
        </w:rPr>
        <w:t xml:space="preserve">monitored the </w:t>
      </w:r>
      <w:r w:rsidR="00B47957">
        <w:rPr>
          <w:rStyle w:val="titleheading"/>
          <w:spacing w:val="-5"/>
        </w:rPr>
        <w:t xml:space="preserve">reduction of G-diketone </w:t>
      </w:r>
      <w:r w:rsidR="00B47957">
        <w:rPr>
          <w:rStyle w:val="titleheading"/>
          <w:i/>
          <w:spacing w:val="-5"/>
        </w:rPr>
        <w:t xml:space="preserve">in vitro </w:t>
      </w:r>
      <w:r w:rsidR="00B47957">
        <w:rPr>
          <w:rStyle w:val="titleheading"/>
          <w:spacing w:val="-5"/>
        </w:rPr>
        <w:t>using</w:t>
      </w:r>
      <w:r w:rsidR="00716027">
        <w:rPr>
          <w:rStyle w:val="titleheading"/>
          <w:spacing w:val="-5"/>
        </w:rPr>
        <w:t xml:space="preserve"> </w:t>
      </w:r>
      <w:r w:rsidR="00B47957">
        <w:rPr>
          <w:rStyle w:val="titleheading"/>
          <w:spacing w:val="-5"/>
        </w:rPr>
        <w:t xml:space="preserve">NADH </w:t>
      </w:r>
      <w:r w:rsidR="003D45CA">
        <w:rPr>
          <w:rStyle w:val="titleheading"/>
          <w:spacing w:val="-5"/>
        </w:rPr>
        <w:t xml:space="preserve">as a </w:t>
      </w:r>
      <w:r w:rsidR="00B47957">
        <w:rPr>
          <w:rStyle w:val="titleheading"/>
          <w:spacing w:val="-5"/>
        </w:rPr>
        <w:t>cofactor</w:t>
      </w:r>
      <w:r w:rsidR="00627D33">
        <w:rPr>
          <w:rStyle w:val="titleheading"/>
          <w:spacing w:val="-5"/>
        </w:rPr>
        <w:t xml:space="preserve">. </w:t>
      </w:r>
      <w:r w:rsidR="00546A42">
        <w:rPr>
          <w:rStyle w:val="titleheading"/>
          <w:spacing w:val="-5"/>
        </w:rPr>
        <w:t xml:space="preserve">The results of </w:t>
      </w:r>
      <w:r w:rsidR="00716027">
        <w:rPr>
          <w:rStyle w:val="titleheading"/>
          <w:spacing w:val="-5"/>
        </w:rPr>
        <w:t xml:space="preserve">these experiments reveal </w:t>
      </w:r>
      <w:r w:rsidR="00A027C7">
        <w:rPr>
          <w:rStyle w:val="titleheading"/>
          <w:spacing w:val="-5"/>
        </w:rPr>
        <w:t xml:space="preserve">the initial steps in </w:t>
      </w:r>
      <w:r w:rsidR="00716027">
        <w:rPr>
          <w:rStyle w:val="titleheading"/>
          <w:spacing w:val="-5"/>
        </w:rPr>
        <w:t xml:space="preserve">G-diketone </w:t>
      </w:r>
      <w:r w:rsidR="00A027C7">
        <w:rPr>
          <w:rStyle w:val="titleheading"/>
          <w:spacing w:val="-5"/>
        </w:rPr>
        <w:t xml:space="preserve">reduction </w:t>
      </w:r>
      <w:r w:rsidR="00716027">
        <w:rPr>
          <w:rStyle w:val="titleheading"/>
          <w:spacing w:val="-5"/>
        </w:rPr>
        <w:t xml:space="preserve">and </w:t>
      </w:r>
      <w:r w:rsidR="00A027C7">
        <w:rPr>
          <w:rStyle w:val="titleheading"/>
          <w:spacing w:val="-5"/>
        </w:rPr>
        <w:t xml:space="preserve">how these products </w:t>
      </w:r>
      <w:r w:rsidR="00716027">
        <w:rPr>
          <w:rStyle w:val="titleheading"/>
          <w:spacing w:val="-5"/>
        </w:rPr>
        <w:t xml:space="preserve">enter the known aromatic metabolism pathways of </w:t>
      </w:r>
      <w:r w:rsidR="00716027">
        <w:rPr>
          <w:rStyle w:val="titleheading"/>
          <w:i/>
          <w:spacing w:val="-5"/>
        </w:rPr>
        <w:t xml:space="preserve">N. </w:t>
      </w:r>
      <w:proofErr w:type="spellStart"/>
      <w:r w:rsidR="00716027">
        <w:rPr>
          <w:rStyle w:val="titleheading"/>
          <w:i/>
          <w:spacing w:val="-5"/>
        </w:rPr>
        <w:t>aromaticivorans</w:t>
      </w:r>
      <w:proofErr w:type="spellEnd"/>
      <w:r w:rsidR="001A6C67">
        <w:rPr>
          <w:rStyle w:val="titleheading"/>
          <w:spacing w:val="-5"/>
        </w:rPr>
        <w:t xml:space="preserve">, </w:t>
      </w:r>
      <w:r w:rsidR="00CF2D2E">
        <w:rPr>
          <w:rStyle w:val="titleheading"/>
          <w:spacing w:val="-5"/>
        </w:rPr>
        <w:t xml:space="preserve">demonstrate </w:t>
      </w:r>
      <w:r w:rsidR="00546A42">
        <w:rPr>
          <w:rStyle w:val="titleheading"/>
          <w:spacing w:val="-5"/>
        </w:rPr>
        <w:t xml:space="preserve">an alternative </w:t>
      </w:r>
      <w:r w:rsidR="007E1DBD">
        <w:rPr>
          <w:rStyle w:val="titleheading"/>
          <w:spacing w:val="-5"/>
        </w:rPr>
        <w:t xml:space="preserve">reductive </w:t>
      </w:r>
      <w:r w:rsidR="00546A42">
        <w:rPr>
          <w:rStyle w:val="titleheading"/>
          <w:spacing w:val="-5"/>
        </w:rPr>
        <w:t xml:space="preserve">function for </w:t>
      </w:r>
      <w:r w:rsidR="00AC5316">
        <w:rPr>
          <w:rStyle w:val="titleheading"/>
          <w:spacing w:val="-5"/>
        </w:rPr>
        <w:t xml:space="preserve">dehydrogenases </w:t>
      </w:r>
      <w:r w:rsidR="00F16791">
        <w:rPr>
          <w:rStyle w:val="titleheading"/>
          <w:spacing w:val="-5"/>
        </w:rPr>
        <w:t xml:space="preserve">previously proposed to </w:t>
      </w:r>
      <w:r w:rsidR="007E1DBD">
        <w:rPr>
          <w:rStyle w:val="titleheading"/>
          <w:spacing w:val="-5"/>
        </w:rPr>
        <w:t xml:space="preserve">oxidize </w:t>
      </w:r>
      <w:r w:rsidR="00F16791">
        <w:rPr>
          <w:rStyle w:val="titleheading"/>
          <w:spacing w:val="-5"/>
        </w:rPr>
        <w:t xml:space="preserve">aromatic </w:t>
      </w:r>
      <w:r w:rsidR="001A6C67">
        <w:t>β-O-4 linked</w:t>
      </w:r>
      <w:r w:rsidR="001A6C67">
        <w:rPr>
          <w:rStyle w:val="titleheading"/>
          <w:spacing w:val="-5"/>
        </w:rPr>
        <w:t xml:space="preserve"> </w:t>
      </w:r>
      <w:r w:rsidR="00F16791">
        <w:rPr>
          <w:rStyle w:val="titleheading"/>
          <w:spacing w:val="-5"/>
        </w:rPr>
        <w:t>dimers</w:t>
      </w:r>
      <w:r w:rsidR="001A6C67">
        <w:rPr>
          <w:rStyle w:val="titleheading"/>
          <w:spacing w:val="-5"/>
        </w:rPr>
        <w:t xml:space="preserve">, and illustrate the potential for microbial conversion of non-native products of chemical lignin depolymerization </w:t>
      </w:r>
      <w:r w:rsidR="00A015DC">
        <w:rPr>
          <w:rStyle w:val="titleheading"/>
          <w:spacing w:val="-5"/>
        </w:rPr>
        <w:t>to</w:t>
      </w:r>
      <w:r w:rsidR="001A6C67">
        <w:rPr>
          <w:rStyle w:val="titleheading"/>
          <w:spacing w:val="-5"/>
        </w:rPr>
        <w:t xml:space="preserve"> valuable chemicals</w:t>
      </w:r>
      <w:r w:rsidR="00CF2D2E">
        <w:rPr>
          <w:rStyle w:val="titleheading"/>
          <w:spacing w:val="-5"/>
        </w:rPr>
        <w:t>.</w:t>
      </w:r>
      <w:r w:rsidR="007E1DBD">
        <w:br w:type="page"/>
      </w:r>
    </w:p>
    <w:p w14:paraId="04A23BCB" w14:textId="54DFBA96" w:rsidR="00680124" w:rsidRDefault="00680124" w:rsidP="00B50A3D">
      <w:pPr>
        <w:pStyle w:val="Heading1"/>
      </w:pPr>
      <w:r>
        <w:lastRenderedPageBreak/>
        <w:t>Results</w:t>
      </w:r>
    </w:p>
    <w:p w14:paraId="4E830047" w14:textId="364D1FD3" w:rsidR="00D7282D" w:rsidRPr="00D7282D" w:rsidRDefault="007A0B35" w:rsidP="00D7282D">
      <w:pPr>
        <w:pStyle w:val="Heading2"/>
      </w:pPr>
      <w:r>
        <w:t xml:space="preserve">Extracellular </w:t>
      </w:r>
      <w:r w:rsidR="00D7282D">
        <w:t xml:space="preserve">products </w:t>
      </w:r>
      <w:r w:rsidR="009F77C5">
        <w:t xml:space="preserve">are transiently accumulated during </w:t>
      </w:r>
      <w:r w:rsidR="00D7282D">
        <w:t>G-diketone</w:t>
      </w:r>
      <w:r w:rsidR="007303ED">
        <w:t xml:space="preserve"> utilization</w:t>
      </w:r>
    </w:p>
    <w:p w14:paraId="2C5FC8AF" w14:textId="4D6057E1" w:rsidR="00453575" w:rsidRDefault="00F54320" w:rsidP="00EE1F4E">
      <w:pPr>
        <w:spacing w:line="480" w:lineRule="auto"/>
      </w:pPr>
      <w:r>
        <w:tab/>
      </w:r>
      <w:r w:rsidR="00EE1F4E">
        <w:t>We previously demonstrated that</w:t>
      </w:r>
      <w:r w:rsidR="007303ED">
        <w:t xml:space="preserve"> </w:t>
      </w:r>
      <w:r w:rsidR="00EE1F4E">
        <w:rPr>
          <w:i/>
        </w:rPr>
        <w:t xml:space="preserve">N. </w:t>
      </w:r>
      <w:proofErr w:type="spellStart"/>
      <w:r w:rsidR="00EE1F4E">
        <w:rPr>
          <w:i/>
        </w:rPr>
        <w:t>aromaticivorans</w:t>
      </w:r>
      <w:proofErr w:type="spellEnd"/>
      <w:r w:rsidR="00EE1F4E">
        <w:rPr>
          <w:i/>
        </w:rPr>
        <w:t xml:space="preserve"> </w:t>
      </w:r>
      <w:r w:rsidR="00EE1F4E">
        <w:t xml:space="preserve">can grow on </w:t>
      </w:r>
      <w:r w:rsidR="005D5F79">
        <w:t xml:space="preserve">a mixture of </w:t>
      </w:r>
      <w:r w:rsidR="003A7621">
        <w:t xml:space="preserve">either </w:t>
      </w:r>
      <w:r w:rsidR="00EE1F4E">
        <w:t>G-</w:t>
      </w:r>
      <w:r w:rsidR="0001371C">
        <w:t>diketone</w:t>
      </w:r>
      <w:r w:rsidR="00EE1F4E">
        <w:t xml:space="preserve"> </w:t>
      </w:r>
      <w:r w:rsidR="0039080A">
        <w:t xml:space="preserve">or </w:t>
      </w:r>
      <w:r w:rsidR="0001371C">
        <w:t>1-(4-hydroxy-3,4-dimethoxyphenyl)</w:t>
      </w:r>
      <w:r w:rsidR="00A842C7">
        <w:t>propane</w:t>
      </w:r>
      <w:r w:rsidR="0001371C">
        <w:t>-1,2-dione (</w:t>
      </w:r>
      <w:r w:rsidR="00EE1F4E">
        <w:t>S-diketone</w:t>
      </w:r>
      <w:r w:rsidR="0001371C">
        <w:t>)</w:t>
      </w:r>
      <w:r w:rsidR="005D5F79">
        <w:t xml:space="preserve"> and glucose</w:t>
      </w:r>
      <w:r w:rsidR="007303ED">
        <w:t xml:space="preserve">, and that these compounds were each converted to PDC </w:t>
      </w:r>
      <w:r w:rsidR="009605F5">
        <w:t xml:space="preserve">when </w:t>
      </w:r>
      <w:r w:rsidR="006F5CA0">
        <w:t xml:space="preserve">an engineered </w:t>
      </w:r>
      <w:r w:rsidR="00A015DC" w:rsidRPr="00536283">
        <w:rPr>
          <w:i/>
          <w:iCs/>
        </w:rPr>
        <w:t xml:space="preserve">N. </w:t>
      </w:r>
      <w:proofErr w:type="spellStart"/>
      <w:r w:rsidR="00A015DC" w:rsidRPr="00536283">
        <w:rPr>
          <w:i/>
          <w:iCs/>
        </w:rPr>
        <w:t>aromaticivorans</w:t>
      </w:r>
      <w:proofErr w:type="spellEnd"/>
      <w:r w:rsidR="00A015DC">
        <w:t xml:space="preserve"> </w:t>
      </w:r>
      <w:r w:rsidR="006F5CA0">
        <w:t xml:space="preserve">strain was </w:t>
      </w:r>
      <w:r w:rsidR="007303ED">
        <w:t>grown in the</w:t>
      </w:r>
      <w:r w:rsidR="003406F7">
        <w:t>ir</w:t>
      </w:r>
      <w:r w:rsidR="007303ED">
        <w:t xml:space="preserve"> presence </w:t>
      </w:r>
      <w:r w:rsidR="00EE1F4E">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EE1F4E">
        <w:fldChar w:fldCharType="separate"/>
      </w:r>
      <w:r w:rsidR="0073423E" w:rsidRPr="0073423E">
        <w:rPr>
          <w:noProof/>
        </w:rPr>
        <w:t>(10)</w:t>
      </w:r>
      <w:r w:rsidR="00EE1F4E">
        <w:fldChar w:fldCharType="end"/>
      </w:r>
      <w:r w:rsidR="00EE1F4E">
        <w:t xml:space="preserve">. </w:t>
      </w:r>
      <w:r w:rsidR="00186624">
        <w:t xml:space="preserve">This </w:t>
      </w:r>
      <w:r w:rsidR="0039080A">
        <w:t xml:space="preserve">finding </w:t>
      </w:r>
      <w:r w:rsidR="00186624">
        <w:t>predicted that both of the</w:t>
      </w:r>
      <w:r w:rsidR="0039080A">
        <w:t>se</w:t>
      </w:r>
      <w:r w:rsidR="00186624">
        <w:t xml:space="preserve"> diketones were metabolized through </w:t>
      </w:r>
      <w:r w:rsidR="000707E1">
        <w:t>the central</w:t>
      </w:r>
      <w:r w:rsidR="00186624">
        <w:t xml:space="preserve"> pathway</w:t>
      </w:r>
      <w:r w:rsidR="000707E1">
        <w:t xml:space="preserve"> for aromatic metabolism</w:t>
      </w:r>
      <w:r w:rsidR="00186624">
        <w:t xml:space="preserve"> </w:t>
      </w:r>
      <w:r w:rsidR="000707E1">
        <w:fldChar w:fldCharType="begin" w:fldLock="1"/>
      </w:r>
      <w:r w:rsidR="000707E1">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707E1">
        <w:fldChar w:fldCharType="separate"/>
      </w:r>
      <w:r w:rsidR="000707E1" w:rsidRPr="0073423E">
        <w:rPr>
          <w:noProof/>
        </w:rPr>
        <w:t>(10)</w:t>
      </w:r>
      <w:r w:rsidR="000707E1">
        <w:fldChar w:fldCharType="end"/>
      </w:r>
      <w:r w:rsidR="00186624">
        <w:t xml:space="preserve">. </w:t>
      </w:r>
      <w:r w:rsidR="00EE1F4E">
        <w:t xml:space="preserve">However, the </w:t>
      </w:r>
      <w:r w:rsidR="000707E1">
        <w:t xml:space="preserve">upper </w:t>
      </w:r>
      <w:r w:rsidR="001F25FD">
        <w:t>pathway</w:t>
      </w:r>
      <w:r w:rsidR="000707E1">
        <w:t>s</w:t>
      </w:r>
      <w:r w:rsidR="001F25FD">
        <w:t xml:space="preserve"> and enzymes </w:t>
      </w:r>
      <w:r w:rsidR="006F6AC5">
        <w:t xml:space="preserve">that initiate </w:t>
      </w:r>
      <w:r w:rsidR="000707E1">
        <w:t xml:space="preserve">transformation of </w:t>
      </w:r>
      <w:r w:rsidR="00EE1F4E">
        <w:t>aromatic diketone</w:t>
      </w:r>
      <w:r w:rsidR="000707E1">
        <w:t>s to central intermediates</w:t>
      </w:r>
      <w:r w:rsidR="00EE1F4E">
        <w:t xml:space="preserve"> </w:t>
      </w:r>
      <w:r w:rsidR="006A7A7A">
        <w:t xml:space="preserve">have </w:t>
      </w:r>
      <w:r w:rsidR="00EE1F4E">
        <w:t xml:space="preserve">yet to be described. </w:t>
      </w:r>
      <w:r w:rsidR="00497E47">
        <w:t>We focus</w:t>
      </w:r>
      <w:r w:rsidR="0001371C">
        <w:t>ed</w:t>
      </w:r>
      <w:r w:rsidR="00497E47">
        <w:t xml:space="preserve"> t</w:t>
      </w:r>
      <w:r w:rsidR="009605F5">
        <w:t xml:space="preserve">his study on dissecting </w:t>
      </w:r>
      <w:r w:rsidR="007303ED">
        <w:t xml:space="preserve">the </w:t>
      </w:r>
      <w:r w:rsidR="006F6AC5">
        <w:t xml:space="preserve">early steps in </w:t>
      </w:r>
      <w:r w:rsidR="007303ED">
        <w:t>metabolism of G-diketone</w:t>
      </w:r>
      <w:r w:rsidR="001E7A53">
        <w:t>,</w:t>
      </w:r>
      <w:r w:rsidR="007303ED">
        <w:t xml:space="preserve"> </w:t>
      </w:r>
      <w:r w:rsidR="00497E47">
        <w:t xml:space="preserve">which was the diketone with the highest conversion yield </w:t>
      </w:r>
      <w:r w:rsidR="007303ED">
        <w:t xml:space="preserve">to PDC </w:t>
      </w:r>
      <w:r w:rsidR="00054591">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54591">
        <w:fldChar w:fldCharType="separate"/>
      </w:r>
      <w:r w:rsidR="0073423E" w:rsidRPr="0073423E">
        <w:rPr>
          <w:noProof/>
        </w:rPr>
        <w:t>(10)</w:t>
      </w:r>
      <w:r w:rsidR="00054591">
        <w:fldChar w:fldCharType="end"/>
      </w:r>
      <w:r w:rsidR="007303ED">
        <w:t xml:space="preserve">. </w:t>
      </w:r>
    </w:p>
    <w:p w14:paraId="58B04D62" w14:textId="42935BEF" w:rsidR="00706851" w:rsidRDefault="005D5F79" w:rsidP="00706851">
      <w:pPr>
        <w:spacing w:line="480" w:lineRule="auto"/>
        <w:ind w:firstLine="720"/>
      </w:pPr>
      <w:r>
        <w:t>W</w:t>
      </w:r>
      <w:r w:rsidR="002F39B2">
        <w:t>e grew</w:t>
      </w:r>
      <w:r>
        <w:t xml:space="preserve"> </w:t>
      </w:r>
      <w:r w:rsidRPr="009B6EDD">
        <w:rPr>
          <w:i/>
        </w:rPr>
        <w:t xml:space="preserve">N. </w:t>
      </w:r>
      <w:proofErr w:type="spellStart"/>
      <w:r w:rsidRPr="009B6EDD">
        <w:rPr>
          <w:i/>
        </w:rPr>
        <w:t>aromaticivorans</w:t>
      </w:r>
      <w:proofErr w:type="spellEnd"/>
      <w:r w:rsidR="002F39B2">
        <w:t xml:space="preserve"> cells in media containing </w:t>
      </w:r>
      <w:r w:rsidR="0039080A">
        <w:t xml:space="preserve">both </w:t>
      </w:r>
      <w:r w:rsidR="00D47CB9">
        <w:t xml:space="preserve">G-diketone </w:t>
      </w:r>
      <w:r w:rsidR="002F39B2">
        <w:t xml:space="preserve">and glucose to obtain </w:t>
      </w:r>
      <w:r w:rsidR="008D61ED">
        <w:t xml:space="preserve">sufficient biomass for </w:t>
      </w:r>
      <w:r w:rsidR="0039080A">
        <w:t xml:space="preserve">our </w:t>
      </w:r>
      <w:r w:rsidR="002F39B2">
        <w:t>studies</w:t>
      </w:r>
      <w:r w:rsidR="008D61ED">
        <w:t xml:space="preserve">. </w:t>
      </w:r>
      <w:r w:rsidR="00A22C74">
        <w:t xml:space="preserve">Under these </w:t>
      </w:r>
      <w:r w:rsidR="00954AAD">
        <w:t>conditions</w:t>
      </w:r>
      <w:r w:rsidR="00A22C74">
        <w:t xml:space="preserve">, </w:t>
      </w:r>
      <w:r w:rsidR="00A015DC">
        <w:t>high-pressure liquid chromatography (</w:t>
      </w:r>
      <w:r w:rsidR="006D71F1">
        <w:t>H</w:t>
      </w:r>
      <w:r w:rsidR="00A149A9">
        <w:t>PL</w:t>
      </w:r>
      <w:r w:rsidR="006D71F1">
        <w:t>C</w:t>
      </w:r>
      <w:r w:rsidR="00A015DC">
        <w:t>)</w:t>
      </w:r>
      <w:r w:rsidR="006D71F1">
        <w:t xml:space="preserve"> analyses of the extracellular fractions showed a time-dependent </w:t>
      </w:r>
      <w:r w:rsidR="00A22C74">
        <w:t xml:space="preserve">disappearance of </w:t>
      </w:r>
      <w:r w:rsidR="00766314">
        <w:t>G-diketone</w:t>
      </w:r>
      <w:r w:rsidR="00A22C74">
        <w:t xml:space="preserve"> from the </w:t>
      </w:r>
      <w:r w:rsidR="006D71F1">
        <w:t xml:space="preserve">culture </w:t>
      </w:r>
      <w:r w:rsidR="00A22C74">
        <w:t xml:space="preserve">media, </w:t>
      </w:r>
      <w:r w:rsidR="00762B15">
        <w:t xml:space="preserve">as expected if it </w:t>
      </w:r>
      <w:r w:rsidR="00766314">
        <w:t>is</w:t>
      </w:r>
      <w:r w:rsidR="00A22C74">
        <w:t xml:space="preserve"> </w:t>
      </w:r>
      <w:r w:rsidR="006D71F1">
        <w:t xml:space="preserve">imported and </w:t>
      </w:r>
      <w:r w:rsidR="00A22C74">
        <w:t xml:space="preserve">metabolized by </w:t>
      </w:r>
      <w:r w:rsidR="00E16850" w:rsidRPr="00927C7D">
        <w:rPr>
          <w:i/>
          <w:iCs/>
        </w:rPr>
        <w:t xml:space="preserve">N. </w:t>
      </w:r>
      <w:proofErr w:type="spellStart"/>
      <w:r w:rsidR="00E16850" w:rsidRPr="00927C7D">
        <w:rPr>
          <w:i/>
          <w:iCs/>
        </w:rPr>
        <w:t>aromaticivorans</w:t>
      </w:r>
      <w:proofErr w:type="spellEnd"/>
      <w:r w:rsidR="0018498A">
        <w:rPr>
          <w:i/>
          <w:iCs/>
        </w:rPr>
        <w:t xml:space="preserve"> </w:t>
      </w:r>
      <w:r w:rsidR="0018498A" w:rsidRPr="00AD5854">
        <w:rPr>
          <w:iCs/>
        </w:rPr>
        <w:t>(Figure 1)</w:t>
      </w:r>
      <w:r w:rsidR="00A22C74">
        <w:t xml:space="preserve">. </w:t>
      </w:r>
      <w:r w:rsidR="00C84856">
        <w:t>Concomitant with the disappearance of G-diketone from the media, we observed in HPLC chromatograms the transient accumulation of other extracellular compounds (</w:t>
      </w:r>
      <w:r w:rsidR="00C84856" w:rsidRPr="00536283">
        <w:t>Figure S1).</w:t>
      </w:r>
      <w:r w:rsidR="00C84856">
        <w:t xml:space="preserve"> To investigate whether </w:t>
      </w:r>
      <w:r w:rsidR="00A842C7">
        <w:t>these</w:t>
      </w:r>
      <w:r w:rsidR="00677260">
        <w:t xml:space="preserve"> </w:t>
      </w:r>
      <w:r w:rsidR="006F6AC5">
        <w:t xml:space="preserve">compounds </w:t>
      </w:r>
      <w:r w:rsidR="00A842C7">
        <w:t>were products from reduction of the side chain in</w:t>
      </w:r>
      <w:r w:rsidR="00C84856">
        <w:t xml:space="preserve"> G-diketone</w:t>
      </w:r>
      <w:r w:rsidR="00677260">
        <w:t xml:space="preserve">, we </w:t>
      </w:r>
      <w:r w:rsidR="006F6AC5">
        <w:t xml:space="preserve">compared them to </w:t>
      </w:r>
      <w:r w:rsidR="00677260">
        <w:t xml:space="preserve">authentic standards of </w:t>
      </w:r>
      <w:r w:rsidR="00677260" w:rsidRPr="00B50A3D">
        <w:rPr>
          <w:color w:val="000000"/>
        </w:rPr>
        <w:t>2-hydroxy-1-(4-hydroxy-3-</w:t>
      </w:r>
      <w:proofErr w:type="gramStart"/>
      <w:r w:rsidR="00677260" w:rsidRPr="00B50A3D">
        <w:rPr>
          <w:color w:val="000000"/>
        </w:rPr>
        <w:t>methoxyphenyl)propan</w:t>
      </w:r>
      <w:proofErr w:type="gramEnd"/>
      <w:r w:rsidR="00677260" w:rsidRPr="00B50A3D">
        <w:rPr>
          <w:color w:val="000000"/>
        </w:rPr>
        <w:t>-1-one</w:t>
      </w:r>
      <w:r w:rsidR="00677260">
        <w:t xml:space="preserve"> (GP-1), a potential derivative of G-diketone with the C</w:t>
      </w:r>
      <w:r w:rsidR="00677260" w:rsidRPr="005805A3">
        <w:t>β</w:t>
      </w:r>
      <w:r w:rsidR="00677260">
        <w:t xml:space="preserve"> ketone reduced</w:t>
      </w:r>
      <w:r w:rsidR="0043454E">
        <w:t xml:space="preserve"> (Table S1)</w:t>
      </w:r>
      <w:r w:rsidR="00677260">
        <w:t>, and t</w:t>
      </w:r>
      <w:r w:rsidR="00677260" w:rsidRPr="00CA0334">
        <w:t>hreo-1-(4-</w:t>
      </w:r>
      <w:r w:rsidR="00677260">
        <w:t>h</w:t>
      </w:r>
      <w:r w:rsidR="00677260" w:rsidRPr="00CA0334">
        <w:t>ydroxy-3-methoxyphenyl)propane-1,2-diol</w:t>
      </w:r>
      <w:r w:rsidR="00677260">
        <w:t xml:space="preserve"> (</w:t>
      </w:r>
      <w:proofErr w:type="spellStart"/>
      <w:r w:rsidR="00677260">
        <w:t>threo</w:t>
      </w:r>
      <w:proofErr w:type="spellEnd"/>
      <w:r w:rsidR="00677260">
        <w:t>-GD), a potential derivative with both ketones reduced</w:t>
      </w:r>
      <w:r w:rsidR="0043454E">
        <w:t xml:space="preserve"> (Table S1)</w:t>
      </w:r>
      <w:r w:rsidR="0048523E">
        <w:t>.</w:t>
      </w:r>
      <w:r w:rsidR="00677260">
        <w:t xml:space="preserve"> </w:t>
      </w:r>
      <w:r w:rsidR="0048523E">
        <w:t>These</w:t>
      </w:r>
      <w:r w:rsidR="00677260">
        <w:t xml:space="preserve"> were the only two </w:t>
      </w:r>
      <w:r w:rsidR="00A842C7">
        <w:t>commercially available G-diketone derivatives</w:t>
      </w:r>
      <w:r w:rsidR="00677260">
        <w:t xml:space="preserve"> with a reduced side chain. </w:t>
      </w:r>
      <w:r w:rsidR="002A79A5">
        <w:t xml:space="preserve">Both </w:t>
      </w:r>
      <w:r w:rsidR="006F6AC5">
        <w:t xml:space="preserve">of these </w:t>
      </w:r>
      <w:r w:rsidR="002A79A5">
        <w:t>standards matched the retention time and the UV-Vis spectrum of transiently accumulated metabolites</w:t>
      </w:r>
      <w:r w:rsidR="0048523E">
        <w:t xml:space="preserve"> (Figure S1)</w:t>
      </w:r>
      <w:r w:rsidR="002A79A5">
        <w:t xml:space="preserve">, allowing us to perform a preliminary </w:t>
      </w:r>
      <w:r w:rsidR="002A79A5">
        <w:lastRenderedPageBreak/>
        <w:t xml:space="preserve">quantification of </w:t>
      </w:r>
      <w:r w:rsidR="0043454E">
        <w:t>some</w:t>
      </w:r>
      <w:r w:rsidR="002A79A5">
        <w:t xml:space="preserve"> </w:t>
      </w:r>
      <w:r w:rsidR="006F6AC5">
        <w:t>of the extracellular compounds</w:t>
      </w:r>
      <w:r w:rsidR="002A79A5">
        <w:t xml:space="preserve"> (Figure 1</w:t>
      </w:r>
      <w:r w:rsidR="005E0DA2">
        <w:t>B</w:t>
      </w:r>
      <w:r w:rsidR="002A79A5">
        <w:t xml:space="preserve">).  We considered these </w:t>
      </w:r>
      <w:r w:rsidR="005E0DA2">
        <w:t xml:space="preserve">quantifications to be </w:t>
      </w:r>
      <w:r w:rsidR="002A79A5">
        <w:t xml:space="preserve">preliminary because we lacked authentic standards of </w:t>
      </w:r>
      <w:r w:rsidR="005816EF">
        <w:rPr>
          <w:color w:val="000000"/>
        </w:rPr>
        <w:t>1-hydroxy-1-(4-hydroxy-3-</w:t>
      </w:r>
      <w:proofErr w:type="gramStart"/>
      <w:r w:rsidR="005816EF">
        <w:rPr>
          <w:color w:val="000000"/>
        </w:rPr>
        <w:t>methoxyphenyl)propan</w:t>
      </w:r>
      <w:proofErr w:type="gramEnd"/>
      <w:r w:rsidR="005816EF">
        <w:rPr>
          <w:color w:val="000000"/>
        </w:rPr>
        <w:t>-2-one (</w:t>
      </w:r>
      <w:r w:rsidR="005816EF">
        <w:t xml:space="preserve">GP-2), </w:t>
      </w:r>
      <w:r w:rsidR="005E0DA2">
        <w:t>a GP-1 isomer</w:t>
      </w:r>
      <w:r w:rsidR="005816EF">
        <w:t xml:space="preserve"> with the Cα ketone reduced</w:t>
      </w:r>
      <w:r w:rsidR="0048523E">
        <w:t xml:space="preserve"> instead of the C</w:t>
      </w:r>
      <w:r w:rsidR="0048523E" w:rsidRPr="005805A3">
        <w:t>β</w:t>
      </w:r>
      <w:r w:rsidR="0048523E">
        <w:t xml:space="preserve"> ketone</w:t>
      </w:r>
      <w:r w:rsidR="0043454E">
        <w:t xml:space="preserve"> (Table S1)</w:t>
      </w:r>
      <w:r w:rsidR="00A842C7">
        <w:t>,</w:t>
      </w:r>
      <w:r w:rsidR="002A79A5">
        <w:t xml:space="preserve"> and erythro-GD</w:t>
      </w:r>
      <w:r w:rsidR="005816EF">
        <w:t xml:space="preserve">, the stereoisomer of </w:t>
      </w:r>
      <w:proofErr w:type="spellStart"/>
      <w:r w:rsidR="005816EF">
        <w:t>threo</w:t>
      </w:r>
      <w:proofErr w:type="spellEnd"/>
      <w:r w:rsidR="005816EF">
        <w:t>-GD</w:t>
      </w:r>
      <w:r w:rsidR="005E0DA2">
        <w:t xml:space="preserve">, both of which could </w:t>
      </w:r>
      <w:r w:rsidR="00E6271A">
        <w:t>co-</w:t>
      </w:r>
      <w:r w:rsidR="005E0DA2">
        <w:t xml:space="preserve">elute </w:t>
      </w:r>
      <w:r w:rsidR="00E6271A">
        <w:t xml:space="preserve">with GP-1 or </w:t>
      </w:r>
      <w:proofErr w:type="spellStart"/>
      <w:r w:rsidR="00E6271A">
        <w:t>threo</w:t>
      </w:r>
      <w:proofErr w:type="spellEnd"/>
      <w:r w:rsidR="00E6271A">
        <w:t xml:space="preserve">-GD in the </w:t>
      </w:r>
      <w:r w:rsidR="005E0DA2">
        <w:t>HPLC</w:t>
      </w:r>
      <w:r w:rsidR="005816EF">
        <w:t>.</w:t>
      </w:r>
      <w:r w:rsidR="002A79A5">
        <w:t xml:space="preserve"> </w:t>
      </w:r>
      <w:r w:rsidR="005E0DA2">
        <w:t xml:space="preserve">With </w:t>
      </w:r>
      <w:r w:rsidR="001C7CCD">
        <w:t>approximately</w:t>
      </w:r>
      <w:r w:rsidR="0048523E">
        <w:t xml:space="preserve"> </w:t>
      </w:r>
      <w:r w:rsidR="005E0DA2" w:rsidRPr="001C7CCD">
        <w:t>65%</w:t>
      </w:r>
      <w:r w:rsidR="005E0DA2">
        <w:t xml:space="preserve"> of the original G-diketone apparently </w:t>
      </w:r>
      <w:r w:rsidR="006F6AC5">
        <w:t xml:space="preserve">converted to an extracellular product in which </w:t>
      </w:r>
      <w:del w:id="11" w:author="Alexandra Linz" w:date="2021-08-30T07:21:00Z">
        <w:r w:rsidR="005E0DA2" w:rsidDel="00204102">
          <w:delText xml:space="preserve">with </w:delText>
        </w:r>
      </w:del>
      <w:r w:rsidR="005E0DA2">
        <w:t xml:space="preserve">one ketone </w:t>
      </w:r>
      <w:r w:rsidR="006F6AC5">
        <w:t xml:space="preserve">is </w:t>
      </w:r>
      <w:r w:rsidR="005E0DA2">
        <w:t xml:space="preserve">reduced, this preliminary quantification suggested that </w:t>
      </w:r>
      <w:r w:rsidR="006F6AC5">
        <w:t xml:space="preserve">side chain </w:t>
      </w:r>
      <w:r w:rsidR="005E0DA2">
        <w:t xml:space="preserve">reduction was </w:t>
      </w:r>
      <w:r w:rsidR="006F6AC5">
        <w:t xml:space="preserve">an early step in </w:t>
      </w:r>
      <w:r w:rsidR="005E0DA2">
        <w:t xml:space="preserve">the metabolism of G-diketone by </w:t>
      </w:r>
      <w:r w:rsidR="005E0DA2" w:rsidRPr="001C7CCD">
        <w:rPr>
          <w:i/>
          <w:iCs/>
        </w:rPr>
        <w:t xml:space="preserve">N. </w:t>
      </w:r>
      <w:proofErr w:type="spellStart"/>
      <w:r w:rsidR="005E0DA2" w:rsidRPr="001C7CCD">
        <w:rPr>
          <w:i/>
          <w:iCs/>
        </w:rPr>
        <w:t>aromaticivorans</w:t>
      </w:r>
      <w:proofErr w:type="spellEnd"/>
      <w:r w:rsidR="005E0DA2">
        <w:t xml:space="preserve">. </w:t>
      </w:r>
      <w:r w:rsidR="0017261C">
        <w:t xml:space="preserve">Given the uncertainties of isomer coelutions with </w:t>
      </w:r>
      <w:r w:rsidR="006F6AC5">
        <w:t xml:space="preserve">our </w:t>
      </w:r>
      <w:r w:rsidR="0017261C">
        <w:t>HPLC method,</w:t>
      </w:r>
      <w:r w:rsidR="006F6AC5">
        <w:t xml:space="preserve"> </w:t>
      </w:r>
      <w:r w:rsidR="00E05185">
        <w:t xml:space="preserve">we </w:t>
      </w:r>
      <w:r w:rsidR="006F6AC5">
        <w:t xml:space="preserve">also </w:t>
      </w:r>
      <w:r w:rsidR="00E05185">
        <w:t xml:space="preserve">analyzed </w:t>
      </w:r>
      <w:r w:rsidR="00D72297">
        <w:t xml:space="preserve">by gas chromatography-mass spectrometry (GC-MS) </w:t>
      </w:r>
      <w:r w:rsidR="00E05185">
        <w:t>the supernatant</w:t>
      </w:r>
      <w:r w:rsidR="00D32102">
        <w:t xml:space="preserve"> from </w:t>
      </w:r>
      <w:r w:rsidR="00BD06C7">
        <w:t xml:space="preserve">samples taken </w:t>
      </w:r>
      <w:r w:rsidR="00E6271A">
        <w:t>halfway</w:t>
      </w:r>
      <w:r w:rsidR="00D72297">
        <w:t xml:space="preserve"> through the duration of the growth experiment (</w:t>
      </w:r>
      <w:r w:rsidR="00BD06C7">
        <w:t xml:space="preserve">75.5 </w:t>
      </w:r>
      <w:proofErr w:type="spellStart"/>
      <w:r w:rsidR="00BD06C7">
        <w:t>hr</w:t>
      </w:r>
      <w:proofErr w:type="spellEnd"/>
      <w:r w:rsidR="00D72297">
        <w:t xml:space="preserve">). These samples and G-diketone, GP-1, and </w:t>
      </w:r>
      <w:proofErr w:type="spellStart"/>
      <w:r w:rsidR="00D72297">
        <w:t>threo</w:t>
      </w:r>
      <w:proofErr w:type="spellEnd"/>
      <w:r w:rsidR="00D72297">
        <w:t xml:space="preserve">-GD standards were derivatized prior to GC-MS </w:t>
      </w:r>
      <w:r w:rsidR="006F6AC5">
        <w:t xml:space="preserve">analysis </w:t>
      </w:r>
      <w:r w:rsidR="00D72297">
        <w:t>(see methods)</w:t>
      </w:r>
      <w:r w:rsidR="00D32102">
        <w:t>.</w:t>
      </w:r>
      <w:r w:rsidR="00A22C74" w:rsidRPr="000E4184">
        <w:t xml:space="preserve"> </w:t>
      </w:r>
      <w:r w:rsidR="00D32102">
        <w:t xml:space="preserve">The GC </w:t>
      </w:r>
      <w:r w:rsidR="0048523E">
        <w:t xml:space="preserve">chromatograms showed the presence of multiple </w:t>
      </w:r>
      <w:r w:rsidR="006F6AC5">
        <w:t>species</w:t>
      </w:r>
      <w:r w:rsidR="0048523E">
        <w:t>,</w:t>
      </w:r>
      <w:r w:rsidR="00D72297">
        <w:t xml:space="preserve"> </w:t>
      </w:r>
      <w:r w:rsidR="0048523E">
        <w:t xml:space="preserve">and MS spectra comparison </w:t>
      </w:r>
      <w:del w:id="12" w:author="Alexandra Linz" w:date="2021-06-30T21:04:00Z">
        <w:r w:rsidR="0048523E" w:rsidDel="00525B8D">
          <w:delText xml:space="preserve">confirmed </w:delText>
        </w:r>
      </w:del>
      <w:ins w:id="13" w:author="Alexandra Linz" w:date="2021-06-30T21:04:00Z">
        <w:r w:rsidR="00525B8D">
          <w:t xml:space="preserve">suggested </w:t>
        </w:r>
      </w:ins>
      <w:r w:rsidR="0048523E">
        <w:t xml:space="preserve">the presence of </w:t>
      </w:r>
      <w:r w:rsidR="00950C8A">
        <w:t>GP-1 and</w:t>
      </w:r>
      <w:r w:rsidR="00BD06C7">
        <w:t xml:space="preserve"> </w:t>
      </w:r>
      <w:proofErr w:type="spellStart"/>
      <w:r w:rsidR="00CA7EBB">
        <w:t>threo</w:t>
      </w:r>
      <w:proofErr w:type="spellEnd"/>
      <w:r w:rsidR="00CA7EBB">
        <w:t>-</w:t>
      </w:r>
      <w:r w:rsidR="00BD06C7">
        <w:t>GD</w:t>
      </w:r>
      <w:r w:rsidR="00E05185">
        <w:t xml:space="preserve"> </w:t>
      </w:r>
      <w:r w:rsidR="006F6AC5">
        <w:t xml:space="preserve">in these samples </w:t>
      </w:r>
      <w:r w:rsidR="00E05185">
        <w:t>(</w:t>
      </w:r>
      <w:r w:rsidR="00E05185" w:rsidRPr="00330CE7">
        <w:t>Figure S2</w:t>
      </w:r>
      <w:r w:rsidR="00E05185">
        <w:t xml:space="preserve">). </w:t>
      </w:r>
      <w:r w:rsidR="003379E6">
        <w:t>Furthermore, a</w:t>
      </w:r>
      <w:r w:rsidR="0048523E">
        <w:t xml:space="preserve">n additional </w:t>
      </w:r>
      <w:r w:rsidR="006F6AC5">
        <w:t xml:space="preserve">GC species </w:t>
      </w:r>
      <w:r w:rsidR="0048523E">
        <w:t xml:space="preserve">had </w:t>
      </w:r>
      <w:r w:rsidR="00CA7EBB">
        <w:t>a</w:t>
      </w:r>
      <w:r w:rsidR="00E05185">
        <w:t>n</w:t>
      </w:r>
      <w:r w:rsidR="00812458">
        <w:t xml:space="preserve"> MS spectrum </w:t>
      </w:r>
      <w:del w:id="14" w:author="Alexandra Linz" w:date="2021-06-30T21:04:00Z">
        <w:r w:rsidR="00812458" w:rsidDel="00525B8D">
          <w:delText>similar to</w:delText>
        </w:r>
      </w:del>
      <w:ins w:id="15" w:author="Alexandra Linz" w:date="2021-06-30T21:04:00Z">
        <w:r w:rsidR="00525B8D">
          <w:t>matching</w:t>
        </w:r>
      </w:ins>
      <w:r w:rsidR="00812458">
        <w:t xml:space="preserve"> the </w:t>
      </w:r>
      <w:r w:rsidR="00E05185">
        <w:t>previously published</w:t>
      </w:r>
      <w:r w:rsidR="00812458">
        <w:t xml:space="preserve"> spectrum of</w:t>
      </w:r>
      <w:r w:rsidR="002C5489">
        <w:t xml:space="preserve"> GP-2</w:t>
      </w:r>
      <w:r w:rsidR="00812458">
        <w:t xml:space="preserve"> </w:t>
      </w:r>
      <w:r w:rsidR="00E05185">
        <w:fldChar w:fldCharType="begin" w:fldLock="1"/>
      </w:r>
      <w:r w:rsidR="006E670F">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E05185">
        <w:fldChar w:fldCharType="separate"/>
      </w:r>
      <w:r w:rsidR="00E05185" w:rsidRPr="00E05185">
        <w:rPr>
          <w:noProof/>
        </w:rPr>
        <w:t>(14)</w:t>
      </w:r>
      <w:r w:rsidR="00E05185">
        <w:fldChar w:fldCharType="end"/>
      </w:r>
      <w:r w:rsidR="003379E6">
        <w:t xml:space="preserve">, </w:t>
      </w:r>
      <w:del w:id="16" w:author="Alexandra Linz" w:date="2021-06-30T21:04:00Z">
        <w:r w:rsidR="003379E6" w:rsidDel="00525B8D">
          <w:delText xml:space="preserve">confirming </w:delText>
        </w:r>
      </w:del>
      <w:ins w:id="17" w:author="Alexandra Linz" w:date="2021-06-30T21:05:00Z">
        <w:r w:rsidR="00A57E33">
          <w:t>potentially indicating</w:t>
        </w:r>
      </w:ins>
      <w:ins w:id="18" w:author="Alexandra Linz" w:date="2021-06-30T21:04:00Z">
        <w:r w:rsidR="00525B8D">
          <w:t xml:space="preserve"> </w:t>
        </w:r>
      </w:ins>
      <w:r w:rsidR="003379E6">
        <w:t xml:space="preserve">that this isomer of GP-1 also accumulated in the </w:t>
      </w:r>
      <w:r w:rsidR="006F6AC5">
        <w:t>media of G-diketone grown cells</w:t>
      </w:r>
      <w:r w:rsidR="003379E6">
        <w:t xml:space="preserve">. Another </w:t>
      </w:r>
      <w:r w:rsidR="006F6AC5">
        <w:t xml:space="preserve">species </w:t>
      </w:r>
      <w:r w:rsidR="00260AE7">
        <w:t>with</w:t>
      </w:r>
      <w:r w:rsidR="00E05185">
        <w:t xml:space="preserve"> an</w:t>
      </w:r>
      <w:r w:rsidR="00260AE7">
        <w:t xml:space="preserve"> identical MS spectrum </w:t>
      </w:r>
      <w:r w:rsidR="00E05185">
        <w:t>to</w:t>
      </w:r>
      <w:r w:rsidR="00CA7EBB">
        <w:t xml:space="preserve"> </w:t>
      </w:r>
      <w:proofErr w:type="spellStart"/>
      <w:r w:rsidR="00CA7EBB">
        <w:t>threo</w:t>
      </w:r>
      <w:proofErr w:type="spellEnd"/>
      <w:r w:rsidR="00CA7EBB">
        <w:t>-</w:t>
      </w:r>
      <w:r w:rsidR="00260AE7">
        <w:t xml:space="preserve">GD </w:t>
      </w:r>
      <w:r w:rsidR="003379E6">
        <w:t xml:space="preserve">but different retention time in the GC chromatogram </w:t>
      </w:r>
      <w:r w:rsidR="00260AE7">
        <w:t>was observed (</w:t>
      </w:r>
      <w:r w:rsidR="00E05185">
        <w:t>Figure S2</w:t>
      </w:r>
      <w:r w:rsidR="00260AE7">
        <w:t>)</w:t>
      </w:r>
      <w:r w:rsidR="003379E6">
        <w:t xml:space="preserve">, leading us to </w:t>
      </w:r>
      <w:r w:rsidR="00CA7EBB">
        <w:t xml:space="preserve">hypothesize that this </w:t>
      </w:r>
      <w:r w:rsidR="006F6AC5">
        <w:t xml:space="preserve">compound </w:t>
      </w:r>
      <w:r w:rsidR="00CA7EBB">
        <w:t xml:space="preserve">corresponds to the </w:t>
      </w:r>
      <w:r w:rsidR="00E70D96">
        <w:t>erythro-GD</w:t>
      </w:r>
      <w:r w:rsidR="00CA7EBB">
        <w:t xml:space="preserve"> isomer</w:t>
      </w:r>
      <w:r w:rsidR="00E05185">
        <w:t>.</w:t>
      </w:r>
      <w:r w:rsidR="00706851">
        <w:t xml:space="preserve"> </w:t>
      </w:r>
      <w:r w:rsidR="003379E6">
        <w:t>Thus, t</w:t>
      </w:r>
      <w:r w:rsidR="00706851">
        <w:t xml:space="preserve">he identity of the </w:t>
      </w:r>
      <w:r w:rsidR="006F6AC5">
        <w:t xml:space="preserve">extracellular materials </w:t>
      </w:r>
      <w:r w:rsidR="00706851">
        <w:t>su</w:t>
      </w:r>
      <w:r w:rsidR="003379E6">
        <w:t xml:space="preserve">pported the hypothesis that the transformation of G-diketone by </w:t>
      </w:r>
      <w:r w:rsidR="003379E6" w:rsidRPr="001C7CCD">
        <w:rPr>
          <w:i/>
          <w:iCs/>
        </w:rPr>
        <w:t xml:space="preserve">N. </w:t>
      </w:r>
      <w:proofErr w:type="spellStart"/>
      <w:r w:rsidR="003379E6" w:rsidRPr="001C7CCD">
        <w:rPr>
          <w:i/>
          <w:iCs/>
        </w:rPr>
        <w:t>aromaticivorans</w:t>
      </w:r>
      <w:proofErr w:type="spellEnd"/>
      <w:r w:rsidR="003379E6">
        <w:t xml:space="preserve"> proceeded via reduction of the side chain</w:t>
      </w:r>
      <w:r w:rsidR="0017261C">
        <w:t xml:space="preserve"> ketones</w:t>
      </w:r>
      <w:r w:rsidR="00706851">
        <w:t xml:space="preserve">. </w:t>
      </w:r>
    </w:p>
    <w:p w14:paraId="0ED3A02A" w14:textId="2AEB0B64" w:rsidR="002413F1" w:rsidRDefault="002413F1" w:rsidP="00CD22EB">
      <w:pPr>
        <w:spacing w:line="480" w:lineRule="auto"/>
        <w:ind w:firstLine="720"/>
      </w:pPr>
      <w:r>
        <w:t xml:space="preserve">In growth experiments </w:t>
      </w:r>
      <w:r w:rsidR="00CD22EB">
        <w:t xml:space="preserve">with </w:t>
      </w:r>
      <w:r w:rsidR="00D553B5">
        <w:t xml:space="preserve">GP-1 </w:t>
      </w:r>
      <w:r w:rsidR="00CD22EB">
        <w:t>as the aromatic substrate</w:t>
      </w:r>
      <w:r w:rsidR="001C7CCD">
        <w:t>,</w:t>
      </w:r>
      <w:r w:rsidR="00CD22EB">
        <w:t xml:space="preserve"> we also observed </w:t>
      </w:r>
      <w:r w:rsidR="00D553B5">
        <w:t xml:space="preserve">low </w:t>
      </w:r>
      <w:r w:rsidR="006F6AC5">
        <w:t xml:space="preserve">extracellular </w:t>
      </w:r>
      <w:r w:rsidR="00D553B5">
        <w:t xml:space="preserve">levels </w:t>
      </w:r>
      <w:r w:rsidR="00CD22EB">
        <w:t xml:space="preserve">of </w:t>
      </w:r>
      <w:r w:rsidR="00D553B5">
        <w:t xml:space="preserve">vanillin and </w:t>
      </w:r>
      <w:proofErr w:type="spellStart"/>
      <w:r w:rsidR="00CD22EB">
        <w:t>vanillic</w:t>
      </w:r>
      <w:proofErr w:type="spellEnd"/>
      <w:r w:rsidR="00CD22EB">
        <w:t xml:space="preserve"> acid (</w:t>
      </w:r>
      <w:r w:rsidR="00E70D96">
        <w:t>Table</w:t>
      </w:r>
      <w:r w:rsidR="00CD22EB">
        <w:t xml:space="preserve"> </w:t>
      </w:r>
      <w:r w:rsidR="00E70D96">
        <w:t>S</w:t>
      </w:r>
      <w:r w:rsidR="00CD22EB">
        <w:t>2)</w:t>
      </w:r>
      <w:r w:rsidR="00D553B5">
        <w:t xml:space="preserve">, suggesting they are products of </w:t>
      </w:r>
      <w:r w:rsidR="00D553B5">
        <w:lastRenderedPageBreak/>
        <w:t>cellular metabolism of this compound</w:t>
      </w:r>
      <w:r w:rsidR="00CD22EB">
        <w:t xml:space="preserve">. </w:t>
      </w:r>
      <w:r w:rsidR="00D553B5">
        <w:t xml:space="preserve">Extracellular vanillin and </w:t>
      </w:r>
      <w:proofErr w:type="spellStart"/>
      <w:r w:rsidR="00D553B5">
        <w:t>vanillic</w:t>
      </w:r>
      <w:proofErr w:type="spellEnd"/>
      <w:r w:rsidR="00D553B5">
        <w:t xml:space="preserve"> acid were detected in growth experiments in which G-diketone was the aromatic carbon source (Table S2), but we cannot conclude they are derived from cellular metabolism </w:t>
      </w:r>
      <w:r w:rsidR="00AD2450">
        <w:t xml:space="preserve">of this carbon source </w:t>
      </w:r>
      <w:r w:rsidR="00D553B5">
        <w:t xml:space="preserve">since these two compounds </w:t>
      </w:r>
      <w:r w:rsidR="00CD22EB">
        <w:t>were present a</w:t>
      </w:r>
      <w:r w:rsidR="00D553B5">
        <w:t>t</w:t>
      </w:r>
      <w:r w:rsidR="00CD22EB">
        <w:t xml:space="preserve"> </w:t>
      </w:r>
      <w:r w:rsidR="006F6AC5">
        <w:t>low-level</w:t>
      </w:r>
      <w:r w:rsidR="00D553B5">
        <w:t>s</w:t>
      </w:r>
      <w:r w:rsidR="006F6AC5">
        <w:t xml:space="preserve"> </w:t>
      </w:r>
      <w:r w:rsidR="00CD22EB">
        <w:t>in the custom</w:t>
      </w:r>
      <w:r w:rsidR="006F6AC5">
        <w:t>-</w:t>
      </w:r>
      <w:r w:rsidR="00CD22EB">
        <w:t>synthesized G-diketone (Table S</w:t>
      </w:r>
      <w:r w:rsidR="00E70D96">
        <w:t>3</w:t>
      </w:r>
      <w:r w:rsidR="00CD22EB">
        <w:t>)</w:t>
      </w:r>
      <w:r w:rsidR="00D553B5">
        <w:t xml:space="preserve">. </w:t>
      </w:r>
    </w:p>
    <w:p w14:paraId="1FC7B251" w14:textId="77777777" w:rsidR="00706851" w:rsidRPr="003A7621" w:rsidRDefault="00706851" w:rsidP="00BD06C7">
      <w:pPr>
        <w:spacing w:line="480" w:lineRule="auto"/>
        <w:ind w:firstLine="720"/>
      </w:pPr>
    </w:p>
    <w:p w14:paraId="681418A6" w14:textId="1BE1CE7A" w:rsidR="00D7282D" w:rsidRDefault="002510C7" w:rsidP="00D7282D">
      <w:pPr>
        <w:pStyle w:val="Heading2"/>
      </w:pPr>
      <w:r>
        <w:t>Genome scale changes in t</w:t>
      </w:r>
      <w:r w:rsidR="00D7282D">
        <w:t>ranscript</w:t>
      </w:r>
      <w:r>
        <w:t xml:space="preserve"> abundance</w:t>
      </w:r>
      <w:r w:rsidR="00F13FF4">
        <w:t xml:space="preserve"> during growth </w:t>
      </w:r>
      <w:r w:rsidR="009F77C5">
        <w:t xml:space="preserve">in the presence of </w:t>
      </w:r>
      <w:r w:rsidR="00F13FF4">
        <w:t>G-diketone</w:t>
      </w:r>
      <w:r w:rsidR="00F50D90">
        <w:t xml:space="preserve"> and other G-type aromatics</w:t>
      </w:r>
    </w:p>
    <w:p w14:paraId="388ED672" w14:textId="32CD2ADB" w:rsidR="0020522F" w:rsidRPr="0020522F" w:rsidRDefault="00F13FF4" w:rsidP="00901F29">
      <w:pPr>
        <w:spacing w:line="480" w:lineRule="auto"/>
        <w:ind w:firstLine="720"/>
        <w:rPr>
          <w:szCs w:val="28"/>
        </w:rPr>
      </w:pPr>
      <w:r>
        <w:rPr>
          <w:szCs w:val="28"/>
        </w:rPr>
        <w:t xml:space="preserve">To identify </w:t>
      </w:r>
      <w:r w:rsidR="00361227">
        <w:rPr>
          <w:szCs w:val="28"/>
        </w:rPr>
        <w:t xml:space="preserve">candidates for </w:t>
      </w:r>
      <w:r>
        <w:rPr>
          <w:szCs w:val="28"/>
        </w:rPr>
        <w:t>gene</w:t>
      </w:r>
      <w:r w:rsidR="002E2FF7">
        <w:rPr>
          <w:szCs w:val="28"/>
        </w:rPr>
        <w:t xml:space="preserve"> products </w:t>
      </w:r>
      <w:r>
        <w:rPr>
          <w:szCs w:val="28"/>
        </w:rPr>
        <w:t xml:space="preserve">involved in metabolism of </w:t>
      </w:r>
      <w:r w:rsidR="0029469D">
        <w:rPr>
          <w:szCs w:val="28"/>
        </w:rPr>
        <w:t>G-diketone</w:t>
      </w:r>
      <w:r>
        <w:rPr>
          <w:szCs w:val="28"/>
        </w:rPr>
        <w:t>, w</w:t>
      </w:r>
      <w:r w:rsidR="0040592C">
        <w:rPr>
          <w:szCs w:val="28"/>
        </w:rPr>
        <w:t xml:space="preserve">e </w:t>
      </w:r>
      <w:r>
        <w:rPr>
          <w:szCs w:val="28"/>
        </w:rPr>
        <w:t>compared transcript abundance</w:t>
      </w:r>
      <w:r w:rsidR="00227BC3">
        <w:rPr>
          <w:szCs w:val="28"/>
        </w:rPr>
        <w:t>s</w:t>
      </w:r>
      <w:r>
        <w:rPr>
          <w:szCs w:val="28"/>
        </w:rPr>
        <w:t xml:space="preserve"> between </w:t>
      </w:r>
      <w:r w:rsidR="00B952C1">
        <w:rPr>
          <w:i/>
        </w:rPr>
        <w:t xml:space="preserve">N. </w:t>
      </w:r>
      <w:proofErr w:type="spellStart"/>
      <w:r w:rsidR="00B952C1">
        <w:rPr>
          <w:i/>
        </w:rPr>
        <w:t>aromaticivorans</w:t>
      </w:r>
      <w:proofErr w:type="spellEnd"/>
      <w:r w:rsidR="00B952C1">
        <w:t xml:space="preserve"> </w:t>
      </w:r>
      <w:r>
        <w:rPr>
          <w:szCs w:val="28"/>
        </w:rPr>
        <w:t xml:space="preserve">cells growing in the presence of </w:t>
      </w:r>
      <w:r w:rsidR="00EE1296">
        <w:rPr>
          <w:szCs w:val="28"/>
        </w:rPr>
        <w:t xml:space="preserve">glucose </w:t>
      </w:r>
      <w:r w:rsidR="00EE1296" w:rsidRPr="001C7CCD">
        <w:rPr>
          <w:szCs w:val="28"/>
        </w:rPr>
        <w:t xml:space="preserve">alone, or with </w:t>
      </w:r>
      <w:r w:rsidR="0029469D">
        <w:rPr>
          <w:szCs w:val="28"/>
        </w:rPr>
        <w:t>G-diketone</w:t>
      </w:r>
      <w:r w:rsidR="00F50D90" w:rsidRPr="001C7CCD">
        <w:rPr>
          <w:szCs w:val="28"/>
        </w:rPr>
        <w:t xml:space="preserve"> </w:t>
      </w:r>
      <w:r w:rsidR="00EE1296" w:rsidRPr="001C7CCD">
        <w:rPr>
          <w:szCs w:val="28"/>
        </w:rPr>
        <w:t xml:space="preserve">or </w:t>
      </w:r>
      <w:r w:rsidR="000E24A7" w:rsidRPr="001C7CCD">
        <w:rPr>
          <w:szCs w:val="28"/>
        </w:rPr>
        <w:t xml:space="preserve">other individual </w:t>
      </w:r>
      <w:r w:rsidRPr="001C7CCD">
        <w:rPr>
          <w:szCs w:val="28"/>
        </w:rPr>
        <w:t>G-type aromatic</w:t>
      </w:r>
      <w:r w:rsidR="000E24A7" w:rsidRPr="001C7CCD">
        <w:rPr>
          <w:szCs w:val="28"/>
        </w:rPr>
        <w:t>s</w:t>
      </w:r>
      <w:r w:rsidR="009A3EB9" w:rsidRPr="001C7CCD">
        <w:rPr>
          <w:szCs w:val="28"/>
        </w:rPr>
        <w:t xml:space="preserve"> </w:t>
      </w:r>
      <w:r w:rsidR="005031B7" w:rsidRPr="001C7CCD">
        <w:rPr>
          <w:szCs w:val="28"/>
        </w:rPr>
        <w:t>such as</w:t>
      </w:r>
      <w:r w:rsidRPr="001C7CCD">
        <w:rPr>
          <w:szCs w:val="28"/>
        </w:rPr>
        <w:t xml:space="preserve"> </w:t>
      </w:r>
      <w:r w:rsidR="009A3EB9" w:rsidRPr="001C7CCD">
        <w:rPr>
          <w:szCs w:val="28"/>
        </w:rPr>
        <w:t>protocatechuic acid (PCA)</w:t>
      </w:r>
      <w:r w:rsidR="00306DE5" w:rsidRPr="001C7CCD">
        <w:rPr>
          <w:szCs w:val="28"/>
        </w:rPr>
        <w:t xml:space="preserve">, </w:t>
      </w:r>
      <w:proofErr w:type="spellStart"/>
      <w:r w:rsidR="00306DE5" w:rsidRPr="001C7CCD">
        <w:rPr>
          <w:szCs w:val="28"/>
        </w:rPr>
        <w:t>vanillic</w:t>
      </w:r>
      <w:proofErr w:type="spellEnd"/>
      <w:r w:rsidR="00306DE5" w:rsidRPr="001C7CCD">
        <w:rPr>
          <w:szCs w:val="28"/>
        </w:rPr>
        <w:t xml:space="preserve"> acid, vanillin, </w:t>
      </w:r>
      <w:r w:rsidR="009322DF" w:rsidRPr="001C7CCD">
        <w:rPr>
          <w:szCs w:val="28"/>
        </w:rPr>
        <w:t>GP</w:t>
      </w:r>
      <w:r w:rsidR="00FD21F9" w:rsidRPr="001C7CCD">
        <w:rPr>
          <w:szCs w:val="28"/>
        </w:rPr>
        <w:t>-1</w:t>
      </w:r>
      <w:r w:rsidR="009322DF" w:rsidRPr="001C7CCD">
        <w:rPr>
          <w:szCs w:val="28"/>
        </w:rPr>
        <w:t xml:space="preserve">, </w:t>
      </w:r>
      <w:r w:rsidR="00EE1296" w:rsidRPr="001C7CCD">
        <w:rPr>
          <w:szCs w:val="28"/>
        </w:rPr>
        <w:t xml:space="preserve">or </w:t>
      </w:r>
      <w:r w:rsidR="00306DE5" w:rsidRPr="001C7CCD">
        <w:rPr>
          <w:szCs w:val="28"/>
        </w:rPr>
        <w:t>ferulic acid</w:t>
      </w:r>
      <w:r w:rsidR="00313693" w:rsidRPr="001C7CCD">
        <w:rPr>
          <w:szCs w:val="28"/>
        </w:rPr>
        <w:t xml:space="preserve"> (Dataset S1)</w:t>
      </w:r>
      <w:r w:rsidR="00306DE5" w:rsidRPr="001C7CCD">
        <w:rPr>
          <w:szCs w:val="28"/>
        </w:rPr>
        <w:t>.</w:t>
      </w:r>
      <w:r w:rsidR="0020522F" w:rsidRPr="001C7CCD">
        <w:rPr>
          <w:szCs w:val="28"/>
        </w:rPr>
        <w:t xml:space="preserve"> </w:t>
      </w:r>
      <w:r w:rsidR="005A4A7F" w:rsidRPr="001C7CCD">
        <w:rPr>
          <w:szCs w:val="28"/>
        </w:rPr>
        <w:t>We found that the abundance of s</w:t>
      </w:r>
      <w:r w:rsidR="00306DE5" w:rsidRPr="001C7CCD">
        <w:rPr>
          <w:szCs w:val="28"/>
        </w:rPr>
        <w:t xml:space="preserve">everal hundred </w:t>
      </w:r>
      <w:r w:rsidR="005A4A7F" w:rsidRPr="001C7CCD">
        <w:rPr>
          <w:szCs w:val="28"/>
        </w:rPr>
        <w:t xml:space="preserve">transcripts </w:t>
      </w:r>
      <w:r w:rsidR="00954AAD" w:rsidRPr="001C7CCD">
        <w:rPr>
          <w:szCs w:val="28"/>
        </w:rPr>
        <w:t xml:space="preserve">was </w:t>
      </w:r>
      <w:r w:rsidR="005A4A7F" w:rsidRPr="001C7CCD">
        <w:rPr>
          <w:szCs w:val="28"/>
        </w:rPr>
        <w:t xml:space="preserve">altered in cells growing in the presence of </w:t>
      </w:r>
      <w:r w:rsidR="0029469D">
        <w:rPr>
          <w:szCs w:val="28"/>
        </w:rPr>
        <w:t>G-diketone</w:t>
      </w:r>
      <w:r w:rsidR="005A4A7F" w:rsidRPr="001C7CCD">
        <w:rPr>
          <w:szCs w:val="28"/>
        </w:rPr>
        <w:t xml:space="preserve"> </w:t>
      </w:r>
      <w:r w:rsidR="00361227" w:rsidRPr="001C7CCD">
        <w:rPr>
          <w:szCs w:val="28"/>
        </w:rPr>
        <w:t xml:space="preserve">and </w:t>
      </w:r>
      <w:r w:rsidR="000E24A7" w:rsidRPr="001C7CCD">
        <w:rPr>
          <w:szCs w:val="28"/>
        </w:rPr>
        <w:t xml:space="preserve">each of </w:t>
      </w:r>
      <w:r w:rsidR="00C361A1" w:rsidRPr="001C7CCD">
        <w:rPr>
          <w:szCs w:val="28"/>
        </w:rPr>
        <w:t xml:space="preserve">the </w:t>
      </w:r>
      <w:r w:rsidR="00361227" w:rsidRPr="001C7CCD">
        <w:rPr>
          <w:szCs w:val="28"/>
        </w:rPr>
        <w:t xml:space="preserve">other G-type aromatics </w:t>
      </w:r>
      <w:r w:rsidR="00C361A1" w:rsidRPr="001C7CCD">
        <w:rPr>
          <w:szCs w:val="28"/>
        </w:rPr>
        <w:t xml:space="preserve">(Figure </w:t>
      </w:r>
      <w:r w:rsidR="00ED6864">
        <w:rPr>
          <w:szCs w:val="28"/>
        </w:rPr>
        <w:t>S3</w:t>
      </w:r>
      <w:r w:rsidR="00C361A1" w:rsidRPr="001C7CCD">
        <w:rPr>
          <w:szCs w:val="28"/>
        </w:rPr>
        <w:t xml:space="preserve">) </w:t>
      </w:r>
      <w:r w:rsidR="005A4A7F" w:rsidRPr="001C7CCD">
        <w:rPr>
          <w:szCs w:val="28"/>
        </w:rPr>
        <w:t xml:space="preserve">when compared </w:t>
      </w:r>
      <w:r w:rsidR="00C361A1" w:rsidRPr="001C7CCD">
        <w:rPr>
          <w:szCs w:val="28"/>
        </w:rPr>
        <w:t xml:space="preserve">to </w:t>
      </w:r>
      <w:r w:rsidR="00361227" w:rsidRPr="001C7CCD">
        <w:rPr>
          <w:szCs w:val="28"/>
        </w:rPr>
        <w:t>cell</w:t>
      </w:r>
      <w:r w:rsidR="00C361A1" w:rsidRPr="001C7CCD">
        <w:rPr>
          <w:szCs w:val="28"/>
        </w:rPr>
        <w:t>s</w:t>
      </w:r>
      <w:r w:rsidR="00361227" w:rsidRPr="001C7CCD">
        <w:rPr>
          <w:szCs w:val="28"/>
        </w:rPr>
        <w:t xml:space="preserve"> grown in the presence of </w:t>
      </w:r>
      <w:r w:rsidR="005A4A7F" w:rsidRPr="001C7CCD">
        <w:rPr>
          <w:szCs w:val="28"/>
        </w:rPr>
        <w:t>glucose</w:t>
      </w:r>
      <w:r w:rsidR="00361227" w:rsidRPr="001C7CCD">
        <w:rPr>
          <w:szCs w:val="28"/>
        </w:rPr>
        <w:t xml:space="preserve"> as a sole organic carbon </w:t>
      </w:r>
      <w:r w:rsidR="005031B7" w:rsidRPr="001C7CCD">
        <w:rPr>
          <w:szCs w:val="28"/>
        </w:rPr>
        <w:t>source</w:t>
      </w:r>
      <w:r w:rsidR="005A4A7F" w:rsidRPr="001C7CCD">
        <w:rPr>
          <w:szCs w:val="28"/>
        </w:rPr>
        <w:t>.</w:t>
      </w:r>
      <w:r w:rsidR="00887859" w:rsidRPr="001C7CCD">
        <w:rPr>
          <w:szCs w:val="28"/>
        </w:rPr>
        <w:t xml:space="preserve"> </w:t>
      </w:r>
      <w:r w:rsidR="00B135A4" w:rsidRPr="001C7CCD">
        <w:rPr>
          <w:szCs w:val="28"/>
        </w:rPr>
        <w:t>Additional</w:t>
      </w:r>
      <w:r w:rsidR="00887859" w:rsidRPr="001C7CCD">
        <w:rPr>
          <w:szCs w:val="28"/>
        </w:rPr>
        <w:t xml:space="preserve"> differences in </w:t>
      </w:r>
      <w:r w:rsidR="002E37B9" w:rsidRPr="001C7CCD">
        <w:rPr>
          <w:szCs w:val="28"/>
        </w:rPr>
        <w:t xml:space="preserve">transcript abundance </w:t>
      </w:r>
      <w:r w:rsidR="00B135A4" w:rsidRPr="001C7CCD">
        <w:rPr>
          <w:szCs w:val="28"/>
        </w:rPr>
        <w:t xml:space="preserve">were observed </w:t>
      </w:r>
      <w:r w:rsidR="00887859" w:rsidRPr="001C7CCD">
        <w:rPr>
          <w:szCs w:val="28"/>
        </w:rPr>
        <w:t xml:space="preserve">between cultures grown in the </w:t>
      </w:r>
      <w:r w:rsidR="00B135A4" w:rsidRPr="001C7CCD">
        <w:rPr>
          <w:szCs w:val="28"/>
        </w:rPr>
        <w:t xml:space="preserve">presence of </w:t>
      </w:r>
      <w:r w:rsidR="009600D6" w:rsidRPr="001C7CCD">
        <w:rPr>
          <w:szCs w:val="28"/>
        </w:rPr>
        <w:t xml:space="preserve">G-diketone or </w:t>
      </w:r>
      <w:r w:rsidR="00B135A4" w:rsidRPr="001C7CCD">
        <w:rPr>
          <w:szCs w:val="28"/>
        </w:rPr>
        <w:t xml:space="preserve">GP-1 and the other </w:t>
      </w:r>
      <w:r w:rsidR="009600D6" w:rsidRPr="001C7CCD">
        <w:rPr>
          <w:szCs w:val="28"/>
        </w:rPr>
        <w:t xml:space="preserve">G </w:t>
      </w:r>
      <w:r w:rsidR="00B135A4" w:rsidRPr="001C7CCD">
        <w:rPr>
          <w:szCs w:val="28"/>
        </w:rPr>
        <w:t xml:space="preserve">aromatics </w:t>
      </w:r>
      <w:r w:rsidR="009A5481" w:rsidRPr="001C7CCD">
        <w:rPr>
          <w:szCs w:val="28"/>
        </w:rPr>
        <w:t xml:space="preserve">(Figure </w:t>
      </w:r>
      <w:r w:rsidR="00ED6864">
        <w:rPr>
          <w:szCs w:val="28"/>
        </w:rPr>
        <w:t>S3</w:t>
      </w:r>
      <w:r w:rsidR="009A5481" w:rsidRPr="001C7CCD">
        <w:rPr>
          <w:szCs w:val="28"/>
        </w:rPr>
        <w:t>)</w:t>
      </w:r>
      <w:r w:rsidR="00887859" w:rsidRPr="001C7CCD">
        <w:rPr>
          <w:szCs w:val="28"/>
        </w:rPr>
        <w:t>.</w:t>
      </w:r>
      <w:r w:rsidR="00306DE5">
        <w:rPr>
          <w:szCs w:val="28"/>
        </w:rPr>
        <w:t xml:space="preserve"> </w:t>
      </w:r>
    </w:p>
    <w:p w14:paraId="6F3C72B7" w14:textId="3F7C7CCA" w:rsidR="000E24A7" w:rsidRDefault="00B135A4" w:rsidP="00710B58">
      <w:pPr>
        <w:spacing w:line="480" w:lineRule="auto"/>
        <w:ind w:firstLine="720"/>
      </w:pPr>
      <w:r>
        <w:t xml:space="preserve">Since the number of </w:t>
      </w:r>
      <w:r w:rsidR="00946A0E">
        <w:t xml:space="preserve">transcripts with </w:t>
      </w:r>
      <w:r>
        <w:t xml:space="preserve">different abundance </w:t>
      </w:r>
      <w:r w:rsidR="00227BC3">
        <w:t xml:space="preserve">levels </w:t>
      </w:r>
      <w:r>
        <w:t xml:space="preserve">in these comparisons was in the hundreds </w:t>
      </w:r>
      <w:r>
        <w:rPr>
          <w:szCs w:val="28"/>
        </w:rPr>
        <w:t xml:space="preserve">(Figure </w:t>
      </w:r>
      <w:r w:rsidR="00ED6864">
        <w:rPr>
          <w:szCs w:val="28"/>
        </w:rPr>
        <w:t>S3</w:t>
      </w:r>
      <w:r w:rsidR="00313693">
        <w:rPr>
          <w:szCs w:val="28"/>
        </w:rPr>
        <w:t>, Dataset S1</w:t>
      </w:r>
      <w:r>
        <w:rPr>
          <w:szCs w:val="28"/>
        </w:rPr>
        <w:t xml:space="preserve">), we focused on </w:t>
      </w:r>
      <w:r w:rsidR="00AD6B7D">
        <w:t>genes</w:t>
      </w:r>
      <w:r w:rsidR="00C54E77">
        <w:t xml:space="preserve"> </w:t>
      </w:r>
      <w:r w:rsidR="00353161">
        <w:t xml:space="preserve">encoding enzymes known </w:t>
      </w:r>
      <w:r w:rsidR="000E24A7">
        <w:t xml:space="preserve">or predicted </w:t>
      </w:r>
      <w:r w:rsidR="00353161">
        <w:t>to participate in</w:t>
      </w:r>
      <w:r w:rsidR="00740705">
        <w:t xml:space="preserve"> aromatic metabolism by </w:t>
      </w:r>
      <w:r w:rsidR="00353161" w:rsidRPr="00025383">
        <w:rPr>
          <w:i/>
          <w:iCs/>
        </w:rPr>
        <w:t xml:space="preserve">N. </w:t>
      </w:r>
      <w:proofErr w:type="spellStart"/>
      <w:r w:rsidR="00353161" w:rsidRPr="00025383">
        <w:rPr>
          <w:i/>
          <w:iCs/>
        </w:rPr>
        <w:t>aromaticivorans</w:t>
      </w:r>
      <w:proofErr w:type="spellEnd"/>
      <w:r w:rsidR="00353161">
        <w:t xml:space="preserve"> (Figure </w:t>
      </w:r>
      <w:r w:rsidR="00ED6864">
        <w:t>2</w:t>
      </w:r>
      <w:r w:rsidR="00353161">
        <w:t xml:space="preserve">). </w:t>
      </w:r>
      <w:r w:rsidR="00120090">
        <w:t xml:space="preserve">Trends in transcript abundance for </w:t>
      </w:r>
      <w:r w:rsidR="00BB2973">
        <w:t xml:space="preserve">some </w:t>
      </w:r>
      <w:r w:rsidR="00120090">
        <w:t xml:space="preserve">of these genes were as expected; for example, </w:t>
      </w:r>
      <w:proofErr w:type="spellStart"/>
      <w:r w:rsidR="00120090">
        <w:rPr>
          <w:i/>
        </w:rPr>
        <w:t>ligAB</w:t>
      </w:r>
      <w:proofErr w:type="spellEnd"/>
      <w:r w:rsidR="00120090">
        <w:rPr>
          <w:i/>
        </w:rPr>
        <w:t xml:space="preserve">, </w:t>
      </w:r>
      <w:r w:rsidR="00120090">
        <w:t>which encode</w:t>
      </w:r>
      <w:r w:rsidR="00BB2973">
        <w:t>s a</w:t>
      </w:r>
      <w:r w:rsidR="00120090">
        <w:t xml:space="preserve"> ring-opening dioxygenase, had increased transcript abundance in the presence of all tested aromatics compared to glucose</w:t>
      </w:r>
      <w:r w:rsidR="000E24A7">
        <w:t>-grown cells</w:t>
      </w:r>
      <w:r w:rsidR="00120090">
        <w:t xml:space="preserve">, while </w:t>
      </w:r>
      <w:proofErr w:type="spellStart"/>
      <w:r w:rsidR="00120090">
        <w:rPr>
          <w:i/>
        </w:rPr>
        <w:t>ferAB</w:t>
      </w:r>
      <w:proofErr w:type="spellEnd"/>
      <w:r w:rsidR="00120090">
        <w:rPr>
          <w:i/>
        </w:rPr>
        <w:t xml:space="preserve">, </w:t>
      </w:r>
      <w:r w:rsidR="00120090">
        <w:t xml:space="preserve">which encode enzymes that act on the </w:t>
      </w:r>
      <w:r w:rsidR="00BB2973">
        <w:t>side chain</w:t>
      </w:r>
      <w:r w:rsidR="00120090">
        <w:t xml:space="preserve"> of ferulic acid, were </w:t>
      </w:r>
      <w:r w:rsidR="000E24A7">
        <w:t xml:space="preserve">the most </w:t>
      </w:r>
      <w:r w:rsidR="00120090">
        <w:t xml:space="preserve">differentially expressed in the presence of ferulic acid (Figure </w:t>
      </w:r>
      <w:r w:rsidR="00ED6864">
        <w:t>2</w:t>
      </w:r>
      <w:r w:rsidR="00120090">
        <w:t xml:space="preserve">). </w:t>
      </w:r>
    </w:p>
    <w:p w14:paraId="557AFA9A" w14:textId="3CA2C13A" w:rsidR="00710B58" w:rsidRDefault="000E24A7" w:rsidP="00710B58">
      <w:pPr>
        <w:spacing w:line="480" w:lineRule="auto"/>
        <w:ind w:firstLine="720"/>
      </w:pPr>
      <w:r>
        <w:lastRenderedPageBreak/>
        <w:t>Th</w:t>
      </w:r>
      <w:ins w:id="19" w:author="Alexandra Linz" w:date="2021-06-30T21:07:00Z">
        <w:r w:rsidR="00A57E33">
          <w:t>ese</w:t>
        </w:r>
      </w:ins>
      <w:del w:id="20" w:author="Alexandra Linz" w:date="2021-06-30T21:07:00Z">
        <w:r w:rsidDel="00A57E33">
          <w:delText>is</w:delText>
        </w:r>
      </w:del>
      <w:r>
        <w:t xml:space="preserve"> data also showed that </w:t>
      </w:r>
      <w:r w:rsidR="00BB2973">
        <w:t>m</w:t>
      </w:r>
      <w:r w:rsidR="00120090">
        <w:t xml:space="preserve">any genes encoding enzymes involved in dimer degradation were more abundant in the presence of G-diketone or GP-1 (Figure </w:t>
      </w:r>
      <w:r w:rsidR="00ED6864">
        <w:t>2</w:t>
      </w:r>
      <w:r w:rsidR="00120090">
        <w:t>)</w:t>
      </w:r>
      <w:r w:rsidR="00BB2973">
        <w:t>, even though these are monoaromatic substrates</w:t>
      </w:r>
      <w:r w:rsidR="00120090">
        <w:t xml:space="preserve">. </w:t>
      </w:r>
      <w:r w:rsidR="00946A0E">
        <w:t>These differently expressed transcripts included those from g</w:t>
      </w:r>
      <w:r w:rsidR="00AD6B7D">
        <w:t>enes encoding NAD-dependent dehydrogenases (</w:t>
      </w:r>
      <w:proofErr w:type="spellStart"/>
      <w:r w:rsidR="00AD6B7D">
        <w:rPr>
          <w:i/>
        </w:rPr>
        <w:t>l</w:t>
      </w:r>
      <w:r w:rsidR="00AD6B7D" w:rsidRPr="00B567D1">
        <w:rPr>
          <w:i/>
        </w:rPr>
        <w:t>igL</w:t>
      </w:r>
      <w:proofErr w:type="spellEnd"/>
      <w:r w:rsidR="00AD6B7D" w:rsidRPr="00B567D1">
        <w:rPr>
          <w:i/>
        </w:rPr>
        <w:t xml:space="preserve">, </w:t>
      </w:r>
      <w:proofErr w:type="spellStart"/>
      <w:r w:rsidR="00AD6B7D">
        <w:rPr>
          <w:i/>
        </w:rPr>
        <w:t>l</w:t>
      </w:r>
      <w:r w:rsidR="00AD6B7D" w:rsidRPr="00B567D1">
        <w:rPr>
          <w:i/>
        </w:rPr>
        <w:t>igN</w:t>
      </w:r>
      <w:proofErr w:type="spellEnd"/>
      <w:r w:rsidR="00312003">
        <w:rPr>
          <w:i/>
        </w:rPr>
        <w:t>,</w:t>
      </w:r>
      <w:r w:rsidR="00312003" w:rsidRPr="00312003">
        <w:rPr>
          <w:i/>
        </w:rPr>
        <w:t xml:space="preserve"> </w:t>
      </w:r>
      <w:proofErr w:type="spellStart"/>
      <w:r w:rsidR="00312003">
        <w:rPr>
          <w:i/>
        </w:rPr>
        <w:t>l</w:t>
      </w:r>
      <w:r w:rsidR="00312003" w:rsidRPr="00B567D1">
        <w:rPr>
          <w:i/>
        </w:rPr>
        <w:t>igD</w:t>
      </w:r>
      <w:proofErr w:type="spellEnd"/>
      <w:r w:rsidR="00312003" w:rsidRPr="00B567D1">
        <w:rPr>
          <w:i/>
        </w:rPr>
        <w:t xml:space="preserve">, </w:t>
      </w:r>
      <w:proofErr w:type="spellStart"/>
      <w:r w:rsidR="00312003">
        <w:rPr>
          <w:i/>
        </w:rPr>
        <w:t>l</w:t>
      </w:r>
      <w:r w:rsidR="00312003" w:rsidRPr="00B567D1">
        <w:rPr>
          <w:i/>
        </w:rPr>
        <w:t>igO</w:t>
      </w:r>
      <w:proofErr w:type="spellEnd"/>
      <w:r w:rsidR="00AD6B7D">
        <w:t>)</w:t>
      </w:r>
      <w:r w:rsidR="00AD6B7D" w:rsidDel="00353161">
        <w:t xml:space="preserve"> </w:t>
      </w:r>
      <w:r w:rsidR="00AD6B7D">
        <w:t xml:space="preserve"> </w:t>
      </w:r>
      <w:r w:rsidR="00AD6B7D">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Chemistry","id":"ITEM-2","issue":"19","issued":{"date-parts":[["2016","5","6"]]},"page":"10228-10238","publisher":"American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SYK-6","type":"article-journal","volume":"291"},"uris":["http://www.mendeley.com/documents/?uuid=0de50842-195a-3622-8a99-4771fd01f6bf"]}],"mendeley":{"formattedCitation":"(15, 16)","plainTextFormattedCitation":"(15, 16)","previouslyFormattedCitation":"(15, 16)"},"properties":{"noteIndex":0},"schema":"https://github.com/citation-style-language/schema/raw/master/csl-citation.json"}</w:instrText>
      </w:r>
      <w:r w:rsidR="00AD6B7D">
        <w:fldChar w:fldCharType="separate"/>
      </w:r>
      <w:r w:rsidR="006E670F" w:rsidRPr="006E670F">
        <w:rPr>
          <w:noProof/>
        </w:rPr>
        <w:t>(15, 16)</w:t>
      </w:r>
      <w:r w:rsidR="00AD6B7D">
        <w:fldChar w:fldCharType="end"/>
      </w:r>
      <w:r w:rsidR="00AD6B7D">
        <w:t>, glutathione S-transferases (</w:t>
      </w:r>
      <w:proofErr w:type="spellStart"/>
      <w:r w:rsidR="00AD6B7D">
        <w:rPr>
          <w:i/>
        </w:rPr>
        <w:t>l</w:t>
      </w:r>
      <w:r w:rsidR="00AD6B7D" w:rsidRPr="00B567D1">
        <w:rPr>
          <w:i/>
        </w:rPr>
        <w:t>igE</w:t>
      </w:r>
      <w:proofErr w:type="spellEnd"/>
      <w:r w:rsidR="00AD6B7D" w:rsidRPr="00B567D1">
        <w:rPr>
          <w:i/>
        </w:rPr>
        <w:t>,</w:t>
      </w:r>
      <w:r w:rsidR="00AD6B7D">
        <w:rPr>
          <w:i/>
        </w:rPr>
        <w:t xml:space="preserve"> </w:t>
      </w:r>
      <w:proofErr w:type="spellStart"/>
      <w:r w:rsidR="00AD6B7D">
        <w:rPr>
          <w:i/>
        </w:rPr>
        <w:t>l</w:t>
      </w:r>
      <w:r w:rsidR="00AD6B7D" w:rsidRPr="00B567D1">
        <w:rPr>
          <w:i/>
        </w:rPr>
        <w:t>igF</w:t>
      </w:r>
      <w:proofErr w:type="spellEnd"/>
      <w:r w:rsidR="00AD6B7D" w:rsidRPr="00B567D1">
        <w:rPr>
          <w:i/>
        </w:rPr>
        <w:t xml:space="preserve">, </w:t>
      </w:r>
      <w:proofErr w:type="spellStart"/>
      <w:r w:rsidR="00AD6B7D">
        <w:rPr>
          <w:i/>
        </w:rPr>
        <w:t>b</w:t>
      </w:r>
      <w:r w:rsidR="00AD6B7D" w:rsidRPr="00B567D1">
        <w:rPr>
          <w:i/>
        </w:rPr>
        <w:t>aeAB</w:t>
      </w:r>
      <w:proofErr w:type="spellEnd"/>
      <w:r w:rsidR="00AD6B7D">
        <w:t xml:space="preserve">) </w:t>
      </w:r>
      <w:r w:rsidR="00AD6B7D">
        <w:fldChar w:fldCharType="begin" w:fldLock="1"/>
      </w:r>
      <w:r w:rsidR="00057ECF">
        <w:instrText>ADDIN CSL_CITATION {"citationItems":[{"id":"ITEM-1","itemData":{"DOI":"10.1074/jbc.RA118.006548","ISSN":"1083351X","PMID":"30541921","abstract":"Lignin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Chemistry","id":"ITEM-1","issue":"6","issued":{"date-parts":[["2019"]]},"page":"1877-1890","title":"A heterodimeric glutathione S-transferase that stereospecifically breaks lignin’s β(R)-aryl ether bond reveals the diversity of bacterial β-etherases","type":"article-journal","volume":"294"},"uris":["http://www.mendeley.com/documents/?uuid=375a543e-448d-4413-97ba-30c25d4a1171"]}],"mendeley":{"formattedCitation":"(17)","plainTextFormattedCitation":"(17)","previouslyFormattedCitation":"(17)"},"properties":{"noteIndex":0},"schema":"https://github.com/citation-style-language/schema/raw/master/csl-citation.json"}</w:instrText>
      </w:r>
      <w:r w:rsidR="00AD6B7D">
        <w:fldChar w:fldCharType="separate"/>
      </w:r>
      <w:r w:rsidR="006E670F" w:rsidRPr="006E670F">
        <w:rPr>
          <w:noProof/>
        </w:rPr>
        <w:t>(17)</w:t>
      </w:r>
      <w:r w:rsidR="00AD6B7D">
        <w:fldChar w:fldCharType="end"/>
      </w:r>
      <w:r w:rsidR="00AD6B7D">
        <w:t xml:space="preserve">, and </w:t>
      </w:r>
      <w:r w:rsidR="00D640B4">
        <w:t xml:space="preserve">a </w:t>
      </w:r>
      <w:r w:rsidR="00AD6B7D">
        <w:t>glutathione lyase (</w:t>
      </w:r>
      <w:proofErr w:type="spellStart"/>
      <w:r w:rsidR="00AD6B7D" w:rsidRPr="00B567D1">
        <w:rPr>
          <w:i/>
        </w:rPr>
        <w:t>NaGST</w:t>
      </w:r>
      <w:r w:rsidR="00AD6B7D" w:rsidRPr="00B567D1">
        <w:rPr>
          <w:i/>
          <w:vertAlign w:val="subscript"/>
        </w:rPr>
        <w:t>Nu</w:t>
      </w:r>
      <w:proofErr w:type="spellEnd"/>
      <w:r w:rsidR="00AD6B7D">
        <w:t xml:space="preserve">) </w:t>
      </w:r>
      <w:r w:rsidR="00AD6B7D">
        <w:fldChar w:fldCharType="begin" w:fldLock="1"/>
      </w:r>
      <w:r w:rsidR="0073423E">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AD6B7D">
        <w:fldChar w:fldCharType="separate"/>
      </w:r>
      <w:r w:rsidR="0073423E" w:rsidRPr="0073423E">
        <w:rPr>
          <w:noProof/>
        </w:rPr>
        <w:t>(11)</w:t>
      </w:r>
      <w:r w:rsidR="00AD6B7D">
        <w:fldChar w:fldCharType="end"/>
      </w:r>
      <w:r w:rsidR="00946A0E">
        <w:t xml:space="preserve"> that are </w:t>
      </w:r>
      <w:r w:rsidR="00AD6B7D">
        <w:t xml:space="preserve">known or predicted to be involved in </w:t>
      </w:r>
      <w:r w:rsidR="00E95EC8">
        <w:t xml:space="preserve">breaking the </w:t>
      </w:r>
      <w:r w:rsidR="00AD6B7D">
        <w:t>β-O-4 aromatic</w:t>
      </w:r>
      <w:r w:rsidR="00E95EC8">
        <w:t xml:space="preserve"> linkage</w:t>
      </w:r>
      <w:r w:rsidR="00AD6B7D">
        <w:t xml:space="preserve"> </w:t>
      </w:r>
      <w:r w:rsidR="00037851">
        <w:t>in lignin</w:t>
      </w:r>
      <w:r w:rsidR="008D7BFA">
        <w:t xml:space="preserve"> and that are increased in transcript abundance in the presence of the model dimeric β-O-4 compound </w:t>
      </w:r>
      <w:proofErr w:type="spellStart"/>
      <w:r w:rsidR="004F77A8">
        <w:t>guaiacyl</w:t>
      </w:r>
      <w:proofErr w:type="spellEnd"/>
      <w:r w:rsidR="004F77A8">
        <w:t>-glycerol-β-</w:t>
      </w:r>
      <w:proofErr w:type="spellStart"/>
      <w:r w:rsidR="004F77A8">
        <w:t>guaiacyl</w:t>
      </w:r>
      <w:proofErr w:type="spellEnd"/>
      <w:r w:rsidR="004F77A8">
        <w:t xml:space="preserve"> ether (GGE)</w:t>
      </w:r>
      <w:r w:rsidR="008D7BFA">
        <w:t xml:space="preserve"> </w:t>
      </w:r>
      <w:r w:rsidR="00343832">
        <w:fldChar w:fldCharType="begin" w:fldLock="1"/>
      </w:r>
      <w:r w:rsidR="00E05185">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343832">
        <w:fldChar w:fldCharType="separate"/>
      </w:r>
      <w:r w:rsidR="00343832" w:rsidRPr="00343832">
        <w:rPr>
          <w:noProof/>
        </w:rPr>
        <w:t>(11)</w:t>
      </w:r>
      <w:r w:rsidR="00343832">
        <w:fldChar w:fldCharType="end"/>
      </w:r>
      <w:r w:rsidR="004B6017">
        <w:t>.</w:t>
      </w:r>
      <w:r w:rsidR="00AE1B1D">
        <w:t xml:space="preserve"> Most of these </w:t>
      </w:r>
      <w:proofErr w:type="spellStart"/>
      <w:r w:rsidR="00AE1B1D" w:rsidRPr="00BF7E3D">
        <w:rPr>
          <w:i/>
        </w:rPr>
        <w:t>lig</w:t>
      </w:r>
      <w:proofErr w:type="spellEnd"/>
      <w:r w:rsidR="00AE1B1D">
        <w:t xml:space="preserve"> genes are not co-loca</w:t>
      </w:r>
      <w:r w:rsidR="00343832">
        <w:t>lized</w:t>
      </w:r>
      <w:r w:rsidR="00AE1B1D">
        <w:t xml:space="preserve"> on the genome </w:t>
      </w:r>
      <w:r w:rsidR="00AE1B1D" w:rsidRPr="00330CE7">
        <w:t>(Figure S</w:t>
      </w:r>
      <w:r w:rsidR="00ED6864" w:rsidRPr="00330CE7">
        <w:t>4</w:t>
      </w:r>
      <w:r w:rsidR="00AE1B1D">
        <w:t xml:space="preserve">), so the increase in abundance of these transcripts likely results from </w:t>
      </w:r>
      <w:del w:id="21" w:author="Alexandra Linz" w:date="2021-06-30T21:13:00Z">
        <w:r w:rsidR="00AE1B1D" w:rsidDel="00A57E33">
          <w:delText>an increase in expression of several transcription units</w:delText>
        </w:r>
      </w:del>
      <w:ins w:id="22" w:author="Alexandra Linz" w:date="2021-06-30T21:13:00Z">
        <w:r w:rsidR="00A57E33">
          <w:t xml:space="preserve">the </w:t>
        </w:r>
      </w:ins>
      <w:ins w:id="23" w:author="Alexandra Linz" w:date="2021-06-30T21:14:00Z">
        <w:r w:rsidR="00A57E33">
          <w:t>activity of multiple promoters</w:t>
        </w:r>
      </w:ins>
      <w:r w:rsidR="00120090">
        <w:t xml:space="preserve"> </w:t>
      </w:r>
      <w:r w:rsidR="00096C87">
        <w:t xml:space="preserve">when cells are grown </w:t>
      </w:r>
      <w:r>
        <w:t>in the presence of either G-diketone or GP-1</w:t>
      </w:r>
      <w:r w:rsidR="00AE1B1D">
        <w:t>.</w:t>
      </w:r>
      <w:r w:rsidR="00F0463A">
        <w:t xml:space="preserve"> </w:t>
      </w:r>
    </w:p>
    <w:p w14:paraId="0A06BCF9" w14:textId="77777777" w:rsidR="00BB2973" w:rsidRPr="00F0463A" w:rsidRDefault="00BB2973" w:rsidP="00710B58">
      <w:pPr>
        <w:spacing w:line="480" w:lineRule="auto"/>
        <w:ind w:firstLine="720"/>
      </w:pPr>
    </w:p>
    <w:p w14:paraId="55A8CE92" w14:textId="333B39F7" w:rsidR="00D4643E" w:rsidRPr="00543C6E" w:rsidRDefault="00277896" w:rsidP="003128A7">
      <w:pPr>
        <w:spacing w:line="480" w:lineRule="auto"/>
        <w:rPr>
          <w:i/>
        </w:rPr>
      </w:pPr>
      <w:r>
        <w:rPr>
          <w:i/>
        </w:rPr>
        <w:t>In vitro a</w:t>
      </w:r>
      <w:r w:rsidR="00D4643E">
        <w:rPr>
          <w:i/>
        </w:rPr>
        <w:t xml:space="preserve">ctivity of </w:t>
      </w:r>
      <w:proofErr w:type="spellStart"/>
      <w:r w:rsidR="00D4643E">
        <w:rPr>
          <w:i/>
        </w:rPr>
        <w:t>Lig</w:t>
      </w:r>
      <w:proofErr w:type="spellEnd"/>
      <w:r w:rsidR="00D4643E">
        <w:rPr>
          <w:i/>
        </w:rPr>
        <w:t xml:space="preserve"> dehydrogenases with G-dik</w:t>
      </w:r>
      <w:r w:rsidR="00C77E90">
        <w:rPr>
          <w:i/>
        </w:rPr>
        <w:t>e</w:t>
      </w:r>
      <w:r w:rsidR="00D4643E">
        <w:rPr>
          <w:i/>
        </w:rPr>
        <w:t>tone</w:t>
      </w:r>
    </w:p>
    <w:p w14:paraId="729368B6" w14:textId="23810969" w:rsidR="008C018D" w:rsidRDefault="003128A7" w:rsidP="003128A7">
      <w:pPr>
        <w:spacing w:line="480" w:lineRule="auto"/>
      </w:pPr>
      <w:r>
        <w:tab/>
      </w:r>
      <w:r w:rsidR="00313693">
        <w:t xml:space="preserve">Based on </w:t>
      </w:r>
      <w:r w:rsidR="00BB2973">
        <w:t xml:space="preserve">the </w:t>
      </w:r>
      <w:r w:rsidR="00313693">
        <w:t xml:space="preserve">significant </w:t>
      </w:r>
      <w:r w:rsidR="00096C87">
        <w:t xml:space="preserve">increase </w:t>
      </w:r>
      <w:r w:rsidR="00313693">
        <w:t xml:space="preserve">in transcript abundance and their </w:t>
      </w:r>
      <w:r w:rsidR="00BB2973">
        <w:t xml:space="preserve">known </w:t>
      </w:r>
      <w:r w:rsidR="00313693">
        <w:t xml:space="preserve">ability to </w:t>
      </w:r>
      <w:r w:rsidR="00BB2973">
        <w:t>oxidize a hydroxyl moiet</w:t>
      </w:r>
      <w:r w:rsidR="006256D6">
        <w:t>y</w:t>
      </w:r>
      <w:r w:rsidR="00BB2973">
        <w:t xml:space="preserve"> to a</w:t>
      </w:r>
      <w:r w:rsidR="00313693">
        <w:t xml:space="preserve"> ketone </w:t>
      </w:r>
      <w:r w:rsidR="00312003">
        <w:t>during</w:t>
      </w:r>
      <w:r w:rsidR="00BB2973">
        <w:t xml:space="preserve"> GGE metabolism </w:t>
      </w:r>
      <w:r w:rsidR="006256D6">
        <w:fldChar w:fldCharType="begin" w:fldLock="1"/>
      </w:r>
      <w:r w:rsidR="006256D6">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006256D6">
        <w:fldChar w:fldCharType="separate"/>
      </w:r>
      <w:r w:rsidR="006256D6" w:rsidRPr="00343832">
        <w:rPr>
          <w:noProof/>
        </w:rPr>
        <w:t>(11)</w:t>
      </w:r>
      <w:r w:rsidR="006256D6">
        <w:fldChar w:fldCharType="end"/>
      </w:r>
      <w:r w:rsidR="00313693">
        <w:t xml:space="preserve"> we</w:t>
      </w:r>
      <w:r w:rsidR="00FB2FCE">
        <w:t xml:space="preserve"> </w:t>
      </w:r>
      <w:r w:rsidR="006256D6">
        <w:t xml:space="preserve">hypothesized a </w:t>
      </w:r>
      <w:r w:rsidR="00C5486E">
        <w:t xml:space="preserve">potential </w:t>
      </w:r>
      <w:r w:rsidR="00FB2FCE">
        <w:t xml:space="preserve">role </w:t>
      </w:r>
      <w:r w:rsidR="00C5486E">
        <w:t xml:space="preserve">of </w:t>
      </w:r>
      <w:r w:rsidR="006256D6">
        <w:t xml:space="preserve">the </w:t>
      </w:r>
      <w:proofErr w:type="spellStart"/>
      <w:r w:rsidR="00C5486E">
        <w:t>Lig</w:t>
      </w:r>
      <w:proofErr w:type="spellEnd"/>
      <w:r w:rsidR="00C5486E">
        <w:t xml:space="preserve"> dehydrogenases </w:t>
      </w:r>
      <w:r w:rsidR="006256D6">
        <w:t>(</w:t>
      </w:r>
      <w:proofErr w:type="spellStart"/>
      <w:r w:rsidR="006256D6">
        <w:t>LigL</w:t>
      </w:r>
      <w:proofErr w:type="spellEnd"/>
      <w:r w:rsidR="006256D6">
        <w:t xml:space="preserve">, </w:t>
      </w:r>
      <w:proofErr w:type="spellStart"/>
      <w:r w:rsidR="006256D6">
        <w:t>LigN</w:t>
      </w:r>
      <w:proofErr w:type="spellEnd"/>
      <w:r w:rsidR="006256D6">
        <w:t xml:space="preserve">, </w:t>
      </w:r>
      <w:proofErr w:type="spellStart"/>
      <w:r w:rsidR="006256D6">
        <w:t>LigD</w:t>
      </w:r>
      <w:proofErr w:type="spellEnd"/>
      <w:r w:rsidR="006256D6">
        <w:t xml:space="preserve">, </w:t>
      </w:r>
      <w:proofErr w:type="spellStart"/>
      <w:r w:rsidR="006256D6">
        <w:t>LigO</w:t>
      </w:r>
      <w:proofErr w:type="spellEnd"/>
      <w:r w:rsidR="006256D6">
        <w:t>)</w:t>
      </w:r>
      <w:r w:rsidR="00096C87">
        <w:t xml:space="preserve">, which are known to catalyze reversible reactions </w:t>
      </w:r>
      <w:r w:rsidR="006E670F">
        <w:fldChar w:fldCharType="begin" w:fldLock="1"/>
      </w:r>
      <w:r w:rsidR="006E670F">
        <w:instrText>ADDIN CSL_CITATION {"citationItems":[{"id":"ITEM-1","itemData":{"DOI":"10.1074/jbc.M115.700427","ISSN":"1083351X","abstract":"There has been great progress in the development of technology for the conversion of lignocellulosic biomass to sugars and subsequent fermentation to fuels. However, plant lignin remains an untapped source of materials for production of fuels or high value chemicals. Biological cleavage of lignin has been well characterized in fungi, in which enzymes that create free radical intermediates are used to degrade this material. In contrast, a catabolic pathway for the stereospecific cleavage ofβ-aryl ether units that are found in lignin has been identified in Sphingobium sp. SYK-6 bacteria. β-Aryl ether units are typically abundant in lignin, corresponding to 50-70% of all of the intermonomer linkages. Consequently, a comprehensive understanding of enzymatic β-aryl ether (β-ether) cleavage is important for future efforts to biologically process lignin and its breakdown products. The crystal structures and biochemical characterization of the NAD-dependent dehydrogenases (LigD, LigO, and LigL) and the glutathione-dependent lyase LigG provide new insights into the early and late enzymes in the β-ether degradation pathway. We present detailed information on the cofactor and substrate binding sites and on the catalytic mechanisms of these enzymes, comparing them with other known members of their respective families. Information on the Lig enzymes provides new insight into their catalysis mechanisms and can inform future strategies for using aromatic oligomers derived from plant lignin as a source of valuable aromatic compounds for biofuels and other bioproducts.","author":[{"dropping-particle":"","family":"Pereira","given":"Jose Henrique","non-dropping-particle":"","parse-names":false,"suffix":""},{"dropping-particle":"","family":"Heins","given":"Richard A.","non-dropping-particle":"","parse-names":false,"suffix":""},{"dropping-particle":"","family":"Gall","given":"Daniel L.","non-dropping-particle":"","parse-names":false,"suffix":""},{"dropping-particle":"","family":"McAndrew","given":"Ryan P.","non-dropping-particle":"","parse-names":false,"suffix":""},{"dropping-particle":"","family":"Deng","given":"Kai","non-dropping-particle":"","parse-names":false,"suffix":""},{"dropping-particle":"","family":"Holland","given":"Keefe C.","non-dropping-particle":"","parse-names":false,"suffix":""},{"dropping-particle":"","family":"Donohue","given":"Timothy J.","non-dropping-particle":"","parse-names":false,"suffix":""},{"dropping-particle":"","family":"Noguera","given":"Daniel R.","non-dropping-particle":"","parse-names":false,"suffix":""},{"dropping-particle":"","family":"Simmons","given":"Blake A.","non-dropping-particle":"","parse-names":false,"suffix":""},{"dropping-particle":"","family":"Sale","given":"Kenneth L.","non-dropping-particle":"","parse-names":false,"suffix":""},{"dropping-particle":"","family":"Ralph","given":"John","non-dropping-particle":"","parse-names":false,"suffix":""},{"dropping-particle":"","family":"Adams","given":"Paul D.","non-dropping-particle":"","parse-names":false,"suffix":""}],"container-title":"Journal of Biological Chemistry","id":"ITEM-1","issue":"19","issued":{"date-parts":[["2016","5","6"]]},"page":"10228-10238","publisher":"American Society for Biochemistry and Molecular Biology Inc.","title":"Structural and biochemical characterization of the early and late enzymes in the lignin β-aryl ether cleavage pathway from sphingobium sp. SYK-6","type":"article-journal","volume":"291"},"uris":["http://www.mendeley.com/documents/?uuid=c713877d-cdcb-3bee-a938-f727dec29a58"]}],"mendeley":{"formattedCitation":"(15)","plainTextFormattedCitation":"(15)","previouslyFormattedCitation":"(15)"},"properties":{"noteIndex":0},"schema":"https://github.com/citation-style-language/schema/raw/master/csl-citation.json"}</w:instrText>
      </w:r>
      <w:r w:rsidR="006E670F">
        <w:fldChar w:fldCharType="separate"/>
      </w:r>
      <w:r w:rsidR="006E670F" w:rsidRPr="006E670F">
        <w:rPr>
          <w:noProof/>
        </w:rPr>
        <w:t>(15)</w:t>
      </w:r>
      <w:r w:rsidR="006E670F">
        <w:fldChar w:fldCharType="end"/>
      </w:r>
      <w:r w:rsidR="006E670F">
        <w:t xml:space="preserve"> </w:t>
      </w:r>
      <w:r w:rsidR="006256D6">
        <w:t xml:space="preserve">in the reduction of </w:t>
      </w:r>
      <w:r w:rsidR="00C5486E">
        <w:t>G-diketone</w:t>
      </w:r>
      <w:r w:rsidR="006256D6">
        <w:t>.</w:t>
      </w:r>
      <w:r w:rsidR="00C5486E">
        <w:t xml:space="preserve"> </w:t>
      </w:r>
      <w:r w:rsidR="006256D6">
        <w:t>W</w:t>
      </w:r>
      <w:r w:rsidR="00C5486E">
        <w:t>e</w:t>
      </w:r>
      <w:r w:rsidR="00766314">
        <w:t xml:space="preserve"> </w:t>
      </w:r>
      <w:r w:rsidR="00257CEC">
        <w:t xml:space="preserve">successfully </w:t>
      </w:r>
      <w:r w:rsidR="00766314">
        <w:t>purified</w:t>
      </w:r>
      <w:r w:rsidR="00257CEC">
        <w:t xml:space="preserve"> three </w:t>
      </w:r>
      <w:r w:rsidR="00BF2805">
        <w:t xml:space="preserve">recombinant </w:t>
      </w:r>
      <w:proofErr w:type="spellStart"/>
      <w:r w:rsidR="00766314">
        <w:t>Lig</w:t>
      </w:r>
      <w:proofErr w:type="spellEnd"/>
      <w:r w:rsidR="00FB2FCE">
        <w:t xml:space="preserve"> dehydrogenase</w:t>
      </w:r>
      <w:r w:rsidR="00277896">
        <w:t>s</w:t>
      </w:r>
      <w:r w:rsidR="00FB2FCE">
        <w:t xml:space="preserve"> </w:t>
      </w:r>
      <w:r w:rsidR="00257CEC">
        <w:t>(</w:t>
      </w:r>
      <w:proofErr w:type="spellStart"/>
      <w:r w:rsidR="00257CEC">
        <w:t>LigL</w:t>
      </w:r>
      <w:proofErr w:type="spellEnd"/>
      <w:r w:rsidR="00257CEC">
        <w:t xml:space="preserve">, </w:t>
      </w:r>
      <w:proofErr w:type="spellStart"/>
      <w:r w:rsidR="00257CEC">
        <w:t>LigN</w:t>
      </w:r>
      <w:proofErr w:type="spellEnd"/>
      <w:r w:rsidR="00257CEC">
        <w:t xml:space="preserve">, and </w:t>
      </w:r>
      <w:proofErr w:type="spellStart"/>
      <w:r w:rsidR="00257CEC">
        <w:t>LigD</w:t>
      </w:r>
      <w:proofErr w:type="spellEnd"/>
      <w:r w:rsidR="00257CEC">
        <w:t xml:space="preserve">) </w:t>
      </w:r>
      <w:r w:rsidR="00FB2FCE">
        <w:t xml:space="preserve">and tested their </w:t>
      </w:r>
      <w:r w:rsidR="00583BD6">
        <w:t xml:space="preserve">activity </w:t>
      </w:r>
      <w:r w:rsidR="00766314" w:rsidRPr="00766314">
        <w:rPr>
          <w:i/>
        </w:rPr>
        <w:t>in vitro</w:t>
      </w:r>
      <w:r w:rsidR="00906805">
        <w:rPr>
          <w:i/>
        </w:rPr>
        <w:t>.</w:t>
      </w:r>
      <w:r w:rsidR="008C018D" w:rsidRPr="008C018D">
        <w:t xml:space="preserve"> </w:t>
      </w:r>
      <w:r w:rsidR="008C018D">
        <w:t>W</w:t>
      </w:r>
      <w:r w:rsidR="008C018D" w:rsidRPr="00C55F96">
        <w:t xml:space="preserve">e were not able to </w:t>
      </w:r>
      <w:r w:rsidR="008C018D">
        <w:t xml:space="preserve">obtain a recombinant </w:t>
      </w:r>
      <w:proofErr w:type="spellStart"/>
      <w:r w:rsidR="008C018D" w:rsidRPr="00C55F96">
        <w:t>LigO</w:t>
      </w:r>
      <w:proofErr w:type="spellEnd"/>
      <w:r w:rsidR="008C018D" w:rsidRPr="00C55F96">
        <w:t xml:space="preserve"> </w:t>
      </w:r>
      <w:r w:rsidR="008C018D">
        <w:t xml:space="preserve">protein, so no </w:t>
      </w:r>
      <w:r w:rsidR="006256D6" w:rsidRPr="001C7CCD">
        <w:rPr>
          <w:i/>
          <w:iCs/>
        </w:rPr>
        <w:t>in vitro</w:t>
      </w:r>
      <w:r w:rsidR="006256D6">
        <w:t xml:space="preserve"> assays</w:t>
      </w:r>
      <w:r w:rsidR="008C018D">
        <w:t xml:space="preserve"> were performed with this enzyme.</w:t>
      </w:r>
    </w:p>
    <w:p w14:paraId="0098C915" w14:textId="542489C0" w:rsidR="005277C4" w:rsidRDefault="005277C4" w:rsidP="005277C4">
      <w:pPr>
        <w:spacing w:line="480" w:lineRule="auto"/>
        <w:ind w:firstLine="720"/>
      </w:pPr>
      <w:r>
        <w:t xml:space="preserve">When testing 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for activity with G-diketone </w:t>
      </w:r>
      <w:r w:rsidRPr="00766314">
        <w:rPr>
          <w:i/>
        </w:rPr>
        <w:t>in vitro</w:t>
      </w:r>
      <w:r>
        <w:rPr>
          <w:i/>
        </w:rPr>
        <w:t>,</w:t>
      </w:r>
      <w:r>
        <w:t xml:space="preserve"> we found that this aromatic compound was </w:t>
      </w:r>
      <w:r w:rsidR="00312003">
        <w:t xml:space="preserve">transformed </w:t>
      </w:r>
      <w:r>
        <w:t xml:space="preserve">in a time-dependent manner (Figure </w:t>
      </w:r>
      <w:r w:rsidR="00ED6864">
        <w:t>3</w:t>
      </w:r>
      <w:r>
        <w:t xml:space="preserve">). The time-dependent </w:t>
      </w:r>
      <w:r w:rsidR="00312003">
        <w:t xml:space="preserve">transformation </w:t>
      </w:r>
      <w:r>
        <w:t xml:space="preserve">of G-diketone required the presence of NADH (Figure </w:t>
      </w:r>
      <w:r w:rsidR="00ED6864">
        <w:t>3</w:t>
      </w:r>
      <w:r>
        <w:t>), suggesting that NADH is a cofactor for this activity with all three dehydrogenases</w:t>
      </w:r>
      <w:r w:rsidR="00312003">
        <w:t xml:space="preserve">, and </w:t>
      </w:r>
      <w:r w:rsidR="00312003">
        <w:lastRenderedPageBreak/>
        <w:t xml:space="preserve">consequently, </w:t>
      </w:r>
      <w:r w:rsidR="00E57840">
        <w:t>that the transformation of G-diketone was a reduction</w:t>
      </w:r>
      <w:r>
        <w:t xml:space="preserve">. To better understand </w:t>
      </w:r>
      <w:r w:rsidR="000879E2">
        <w:t xml:space="preserve">the </w:t>
      </w:r>
      <w:r>
        <w:t xml:space="preserve">activity </w:t>
      </w:r>
      <w:r w:rsidR="000879E2">
        <w:t xml:space="preserve">of these </w:t>
      </w:r>
      <w:proofErr w:type="spellStart"/>
      <w:r w:rsidR="000879E2">
        <w:t>Lig</w:t>
      </w:r>
      <w:proofErr w:type="spellEnd"/>
      <w:r w:rsidR="000879E2">
        <w:t xml:space="preserve"> dehydrogenases </w:t>
      </w:r>
      <w:r>
        <w:t xml:space="preserve">with G-diketone, we analyzed the aromatic products of the </w:t>
      </w:r>
      <w:r>
        <w:rPr>
          <w:i/>
        </w:rPr>
        <w:t xml:space="preserve">in vitro </w:t>
      </w:r>
      <w:r>
        <w:t xml:space="preserve">reactions by GC-MS (Figure </w:t>
      </w:r>
      <w:r w:rsidR="00ED6864">
        <w:t>4</w:t>
      </w:r>
      <w:r>
        <w:t>)</w:t>
      </w:r>
      <w:r w:rsidR="00E57840">
        <w:t xml:space="preserve">. After 24 </w:t>
      </w:r>
      <w:proofErr w:type="spellStart"/>
      <w:r w:rsidR="00E57840">
        <w:t>hr</w:t>
      </w:r>
      <w:proofErr w:type="spellEnd"/>
      <w:r w:rsidR="00E57840">
        <w:t xml:space="preserve"> of incubation with G-diketone and NADH,</w:t>
      </w:r>
      <w:r>
        <w:t xml:space="preserve"> </w:t>
      </w:r>
      <w:r w:rsidR="00D53A35">
        <w:t xml:space="preserve">GP-2 </w:t>
      </w:r>
      <w:r w:rsidR="00E57840">
        <w:t xml:space="preserve">(Table S1) </w:t>
      </w:r>
      <w:r w:rsidR="00D53A35">
        <w:t xml:space="preserve">was </w:t>
      </w:r>
      <w:r w:rsidR="000879E2">
        <w:t xml:space="preserve">identified </w:t>
      </w:r>
      <w:r w:rsidR="006256D6">
        <w:t xml:space="preserve">as the product of </w:t>
      </w:r>
      <w:r w:rsidR="00D53A35">
        <w:t xml:space="preserve">reactions </w:t>
      </w:r>
      <w:r w:rsidR="000879E2">
        <w:t xml:space="preserve">with all three </w:t>
      </w:r>
      <w:proofErr w:type="spellStart"/>
      <w:r w:rsidR="000879E2">
        <w:t>Lig</w:t>
      </w:r>
      <w:proofErr w:type="spellEnd"/>
      <w:r w:rsidR="000879E2">
        <w:t xml:space="preserve"> Dehydrogenases </w:t>
      </w:r>
      <w:r w:rsidR="00E57840">
        <w:t xml:space="preserve">and </w:t>
      </w:r>
      <w:r w:rsidR="0029469D">
        <w:t>G-diketone</w:t>
      </w:r>
      <w:r w:rsidR="00D53A35">
        <w:t xml:space="preserve"> </w:t>
      </w:r>
      <w:r w:rsidR="006256D6">
        <w:t>was completely transformed</w:t>
      </w:r>
      <w:r w:rsidR="00D53A35">
        <w:t xml:space="preserve"> (Figure </w:t>
      </w:r>
      <w:r w:rsidR="00ED6864">
        <w:t>4</w:t>
      </w:r>
      <w:r w:rsidR="00D53A35">
        <w:t xml:space="preserve">). </w:t>
      </w:r>
      <w:ins w:id="24" w:author="Alexandra Linz" w:date="2021-08-30T07:06:00Z">
        <w:r w:rsidR="004F221B">
          <w:t>GP-1 was not stable in t</w:t>
        </w:r>
      </w:ins>
      <w:ins w:id="25" w:author="Alexandra Linz" w:date="2021-08-30T07:07:00Z">
        <w:r w:rsidR="004F221B">
          <w:t xml:space="preserve">he 24-hr incubations with the </w:t>
        </w:r>
        <w:proofErr w:type="spellStart"/>
        <w:r w:rsidR="004F221B">
          <w:t>Lig</w:t>
        </w:r>
        <w:proofErr w:type="spellEnd"/>
        <w:r w:rsidR="004F221B">
          <w:t xml:space="preserve"> dehydrogenases in the presence or absence of NADH (Figure 3B), but when the products of GP-1 transformation were assayed with GC-MS, both </w:t>
        </w:r>
        <w:proofErr w:type="spellStart"/>
        <w:r w:rsidR="004F221B">
          <w:t>threo</w:t>
        </w:r>
        <w:proofErr w:type="spellEnd"/>
        <w:r w:rsidR="004F221B">
          <w:t xml:space="preserve">- and erythro-GD were detected </w:t>
        </w:r>
      </w:ins>
      <w:ins w:id="26" w:author="Alexandra Linz" w:date="2021-08-30T07:08:00Z">
        <w:r w:rsidR="004F221B">
          <w:t xml:space="preserve">only in </w:t>
        </w:r>
        <w:proofErr w:type="spellStart"/>
        <w:r w:rsidR="004F221B">
          <w:t>experimnts</w:t>
        </w:r>
        <w:proofErr w:type="spellEnd"/>
        <w:r w:rsidR="004F221B">
          <w:t xml:space="preserve"> with </w:t>
        </w:r>
        <w:proofErr w:type="spellStart"/>
        <w:r w:rsidR="004F221B">
          <w:t>LigL</w:t>
        </w:r>
        <w:proofErr w:type="spellEnd"/>
        <w:r w:rsidR="004F221B">
          <w:t xml:space="preserve"> </w:t>
        </w:r>
      </w:ins>
      <w:del w:id="27" w:author="Alexandra Linz" w:date="2021-08-30T07:06:00Z">
        <w:r w:rsidR="00443621" w:rsidDel="004F221B">
          <w:delText>When GP-1 was tested as the substrate of the enzymatic reaction</w:delText>
        </w:r>
        <w:r w:rsidR="00E57840" w:rsidDel="004F221B">
          <w:delText>s</w:delText>
        </w:r>
        <w:r w:rsidR="00443621" w:rsidDel="004F221B">
          <w:delText>, o</w:delText>
        </w:r>
        <w:r w:rsidR="00D53A35" w:rsidDel="004F221B">
          <w:delText xml:space="preserve">nly LigL was able to </w:delText>
        </w:r>
        <w:r w:rsidR="00E57840" w:rsidDel="004F221B">
          <w:delText xml:space="preserve">transform </w:delText>
        </w:r>
        <w:r w:rsidR="00D53A35" w:rsidDel="004F221B">
          <w:delText xml:space="preserve">GP-1, producing both threo- and erythro-GD (Figure </w:delText>
        </w:r>
        <w:r w:rsidR="00ED6864" w:rsidDel="004F221B">
          <w:delText>4</w:delText>
        </w:r>
        <w:r w:rsidR="00D53A35" w:rsidDel="004F221B">
          <w:delText xml:space="preserve">). </w:delText>
        </w:r>
        <w:r w:rsidR="000879E2" w:rsidDel="004F221B">
          <w:delText>In contrast, n</w:delText>
        </w:r>
        <w:r w:rsidR="00443621" w:rsidDel="004F221B">
          <w:delText xml:space="preserve">either accumulation </w:delText>
        </w:r>
        <w:r w:rsidR="000879E2" w:rsidDel="004F221B">
          <w:delText xml:space="preserve">of GD </w:delText>
        </w:r>
        <w:r w:rsidR="00443621" w:rsidDel="004F221B">
          <w:delText>n</w:delText>
        </w:r>
        <w:r w:rsidR="00D53A35" w:rsidDel="004F221B">
          <w:delText>or depletion of GP-</w:delText>
        </w:r>
      </w:del>
      <w:del w:id="28" w:author="Alexandra Linz" w:date="2021-08-26T18:04:00Z">
        <w:r w:rsidR="00D53A35" w:rsidDel="00A96FC6">
          <w:delText>2</w:delText>
        </w:r>
      </w:del>
      <w:del w:id="29" w:author="Alexandra Linz" w:date="2021-08-30T07:06:00Z">
        <w:r w:rsidR="00D53A35" w:rsidDel="004F221B">
          <w:delText xml:space="preserve"> was observed </w:delText>
        </w:r>
        <w:r w:rsidR="000879E2" w:rsidDel="004F221B">
          <w:delText xml:space="preserve">in assays performed </w:delText>
        </w:r>
        <w:r w:rsidR="00D53A35" w:rsidDel="004F221B">
          <w:delText xml:space="preserve">with LigN or LigD </w:delText>
        </w:r>
      </w:del>
      <w:r w:rsidR="00D53A35">
        <w:t xml:space="preserve">(Figure </w:t>
      </w:r>
      <w:r w:rsidR="00ED6864">
        <w:t>4</w:t>
      </w:r>
      <w:r w:rsidR="00D53A35">
        <w:t xml:space="preserve">). </w:t>
      </w:r>
      <w:r>
        <w:t xml:space="preserve">These results demonstrated that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each have the ability to reduce </w:t>
      </w:r>
      <w:r w:rsidR="00D53A35">
        <w:t xml:space="preserve">the </w:t>
      </w:r>
      <w:r w:rsidR="0030355D">
        <w:t>Cα</w:t>
      </w:r>
      <w:r w:rsidR="00D53A35">
        <w:t xml:space="preserve"> ketone</w:t>
      </w:r>
      <w:r>
        <w:t xml:space="preserve"> of G-diketone when NADH is provided as a source of reducing power</w:t>
      </w:r>
      <w:r w:rsidR="00D53A35">
        <w:t xml:space="preserve">, and that </w:t>
      </w:r>
      <w:proofErr w:type="spellStart"/>
      <w:r w:rsidR="00D53A35">
        <w:t>LigL</w:t>
      </w:r>
      <w:proofErr w:type="spellEnd"/>
      <w:r w:rsidR="00D53A35">
        <w:t xml:space="preserve"> is a</w:t>
      </w:r>
      <w:r w:rsidR="00594726">
        <w:t>dditionally</w:t>
      </w:r>
      <w:r w:rsidR="00D53A35">
        <w:t xml:space="preserve"> capable of </w:t>
      </w:r>
      <w:r w:rsidR="00E57840">
        <w:t xml:space="preserve">NADH-dependent </w:t>
      </w:r>
      <w:r w:rsidR="00D53A35">
        <w:t>reduc</w:t>
      </w:r>
      <w:r w:rsidR="00E57840">
        <w:t>tion</w:t>
      </w:r>
      <w:r w:rsidR="00D53A35">
        <w:t xml:space="preserve"> </w:t>
      </w:r>
      <w:r w:rsidR="00E57840">
        <w:t xml:space="preserve">of </w:t>
      </w:r>
      <w:r w:rsidR="00D53A35">
        <w:t xml:space="preserve">the </w:t>
      </w:r>
      <w:r w:rsidR="0030355D">
        <w:t>Cα</w:t>
      </w:r>
      <w:r w:rsidR="00D53A35">
        <w:t xml:space="preserve"> ketone when the C</w:t>
      </w:r>
      <w:r w:rsidR="00541694">
        <w:sym w:font="Symbol" w:char="F062"/>
      </w:r>
      <w:r w:rsidR="00D53A35">
        <w:t xml:space="preserve"> ketone is already </w:t>
      </w:r>
      <w:r w:rsidR="00541694">
        <w:t>reduced</w:t>
      </w:r>
      <w:r w:rsidR="00443621">
        <w:t>, as is the case in GP-1</w:t>
      </w:r>
      <w:r>
        <w:t xml:space="preserve">. </w:t>
      </w:r>
    </w:p>
    <w:p w14:paraId="768FB720" w14:textId="675ED99B" w:rsidR="00256C35" w:rsidRDefault="00FB2FCE" w:rsidP="00FA6718">
      <w:pPr>
        <w:spacing w:line="480" w:lineRule="auto"/>
        <w:ind w:firstLine="720"/>
      </w:pPr>
      <w:r>
        <w:t xml:space="preserve">Since homologues of these enzymes have been studied for their NAD-dependent dehydrogenase activity on β-O-4 linked aromatic dimers </w:t>
      </w:r>
      <w:r>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fldChar w:fldCharType="separate"/>
      </w:r>
      <w:r w:rsidR="006E670F" w:rsidRPr="006E670F">
        <w:rPr>
          <w:noProof/>
        </w:rPr>
        <w:t>(18)</w:t>
      </w:r>
      <w:r>
        <w:fldChar w:fldCharType="end"/>
      </w:r>
      <w:r>
        <w:t xml:space="preserve">, we </w:t>
      </w:r>
      <w:r w:rsidR="008C3A4E">
        <w:t xml:space="preserve">measured </w:t>
      </w:r>
      <w:r>
        <w:t xml:space="preserve">the kinetic parameters of these recombinant </w:t>
      </w:r>
      <w:proofErr w:type="spellStart"/>
      <w:r>
        <w:t>Lig</w:t>
      </w:r>
      <w:proofErr w:type="spellEnd"/>
      <w:r>
        <w:t xml:space="preserve"> proteins </w:t>
      </w:r>
      <w:r w:rsidR="00443621">
        <w:t xml:space="preserve">in their oxidative and reductive directions by </w:t>
      </w:r>
      <w:r>
        <w:t xml:space="preserve">spectrophotometric </w:t>
      </w:r>
      <w:r w:rsidR="00443621">
        <w:t xml:space="preserve">measurement of </w:t>
      </w:r>
      <w:r>
        <w:t>NAD</w:t>
      </w:r>
      <w:r w:rsidR="00443621">
        <w:t>+</w:t>
      </w:r>
      <w:r>
        <w:t xml:space="preserve"> </w:t>
      </w:r>
      <w:r w:rsidR="00443621">
        <w:t xml:space="preserve">reduction </w:t>
      </w:r>
      <w:r w:rsidR="00256C35">
        <w:t xml:space="preserve">when incubated with GGE, </w:t>
      </w:r>
      <w:r w:rsidR="00443621">
        <w:t xml:space="preserve">and </w:t>
      </w:r>
      <w:r w:rsidR="00256C35">
        <w:t xml:space="preserve">of </w:t>
      </w:r>
      <w:r>
        <w:t>NAD</w:t>
      </w:r>
      <w:r w:rsidR="00443621">
        <w:t>H oxidation</w:t>
      </w:r>
      <w:r w:rsidR="00256C35">
        <w:t xml:space="preserve"> when incubated with G-diketone</w:t>
      </w:r>
      <w:r w:rsidR="00443621">
        <w:t>, respectively</w:t>
      </w:r>
      <w:r>
        <w:t xml:space="preserve"> (</w:t>
      </w:r>
      <w:r w:rsidR="00BE7ED5">
        <w:t xml:space="preserve">Figure </w:t>
      </w:r>
      <w:r w:rsidR="00ED6864">
        <w:t>5</w:t>
      </w:r>
      <w:ins w:id="30" w:author="Alexandra Linz" w:date="2021-07-19T10:09:00Z">
        <w:r w:rsidR="00DC15BF">
          <w:t>, Figure S5</w:t>
        </w:r>
      </w:ins>
      <w:r>
        <w:t xml:space="preserve">). </w:t>
      </w:r>
      <w:r w:rsidR="00B239DA">
        <w:t xml:space="preserve">Recombinant </w:t>
      </w:r>
      <w:proofErr w:type="spellStart"/>
      <w:r>
        <w:t>LigL</w:t>
      </w:r>
      <w:proofErr w:type="spellEnd"/>
      <w:r>
        <w:t xml:space="preserve">, </w:t>
      </w:r>
      <w:proofErr w:type="spellStart"/>
      <w:r>
        <w:t>LigN</w:t>
      </w:r>
      <w:proofErr w:type="spellEnd"/>
      <w:r>
        <w:t xml:space="preserve">, and </w:t>
      </w:r>
      <w:proofErr w:type="spellStart"/>
      <w:r>
        <w:t>LigD</w:t>
      </w:r>
      <w:proofErr w:type="spellEnd"/>
      <w:r>
        <w:t xml:space="preserve"> showed relatively similar turnover frequencies (</w:t>
      </w:r>
      <w:proofErr w:type="spellStart"/>
      <w:r w:rsidR="00B239DA">
        <w:t>k</w:t>
      </w:r>
      <w:r w:rsidRPr="005C5DF0">
        <w:rPr>
          <w:vertAlign w:val="subscript"/>
        </w:rPr>
        <w:t>cat</w:t>
      </w:r>
      <w:proofErr w:type="spellEnd"/>
      <w:r>
        <w:t xml:space="preserve">) and </w:t>
      </w:r>
      <w:proofErr w:type="spellStart"/>
      <w:r>
        <w:t>Michaelis</w:t>
      </w:r>
      <w:proofErr w:type="spellEnd"/>
      <w:r>
        <w:t>-Menten half-saturation constants (K</w:t>
      </w:r>
      <w:r w:rsidRPr="005C5DF0">
        <w:rPr>
          <w:vertAlign w:val="subscript"/>
        </w:rPr>
        <w:t>m</w:t>
      </w:r>
      <w:r>
        <w:t>) when incubated with GGE and NAD</w:t>
      </w:r>
      <w:r w:rsidRPr="00653663">
        <w:rPr>
          <w:vertAlign w:val="superscript"/>
        </w:rPr>
        <w:t>+</w:t>
      </w:r>
      <w:r w:rsidR="00257CEC">
        <w:t xml:space="preserve"> (Figure </w:t>
      </w:r>
      <w:r w:rsidR="00ED6864">
        <w:t>5</w:t>
      </w:r>
      <w:r w:rsidR="00257CEC">
        <w:t>),</w:t>
      </w:r>
      <w:r>
        <w:t xml:space="preserve"> as expected given previous reports of </w:t>
      </w:r>
      <w:r w:rsidR="00256C35">
        <w:t xml:space="preserve">the kinetics of </w:t>
      </w:r>
      <w:r w:rsidR="002717CE">
        <w:t xml:space="preserve">their homologues from </w:t>
      </w:r>
      <w:proofErr w:type="spellStart"/>
      <w:r w:rsidRPr="00A0767E">
        <w:rPr>
          <w:i/>
        </w:rPr>
        <w:t>Sphingobium</w:t>
      </w:r>
      <w:proofErr w:type="spellEnd"/>
      <w:r>
        <w:t xml:space="preserve"> SYK-6 with this substrate </w:t>
      </w:r>
      <w:r>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fldChar w:fldCharType="separate"/>
      </w:r>
      <w:r w:rsidR="006E670F" w:rsidRPr="006E670F">
        <w:rPr>
          <w:noProof/>
        </w:rPr>
        <w:t>(18)</w:t>
      </w:r>
      <w:r>
        <w:fldChar w:fldCharType="end"/>
      </w:r>
      <w:r>
        <w:t>.</w:t>
      </w:r>
      <w:r w:rsidR="002717CE">
        <w:t xml:space="preserve"> </w:t>
      </w:r>
      <w:r w:rsidR="00906805">
        <w:t xml:space="preserve">However, the </w:t>
      </w:r>
      <w:proofErr w:type="spellStart"/>
      <w:r w:rsidR="008D27F8">
        <w:t>k</w:t>
      </w:r>
      <w:r w:rsidR="00906805" w:rsidRPr="005C5DF0">
        <w:rPr>
          <w:vertAlign w:val="subscript"/>
        </w:rPr>
        <w:t>cat</w:t>
      </w:r>
      <w:proofErr w:type="spellEnd"/>
      <w:r w:rsidR="00906805">
        <w:t xml:space="preserve"> value for </w:t>
      </w:r>
      <w:proofErr w:type="spellStart"/>
      <w:r w:rsidR="00906805">
        <w:t>LigL</w:t>
      </w:r>
      <w:proofErr w:type="spellEnd"/>
      <w:r w:rsidR="00906805">
        <w:t xml:space="preserve"> </w:t>
      </w:r>
      <w:r w:rsidR="00257CEC">
        <w:t>with</w:t>
      </w:r>
      <w:r w:rsidR="002717CE">
        <w:t xml:space="preserve"> </w:t>
      </w:r>
      <w:r w:rsidR="0029469D">
        <w:t>G-diketone</w:t>
      </w:r>
      <w:r w:rsidR="00257CEC">
        <w:t xml:space="preserve"> (1.44</w:t>
      </w:r>
      <w:r w:rsidR="00E57840">
        <w:t xml:space="preserve"> sec</w:t>
      </w:r>
      <w:r w:rsidR="00E57840" w:rsidRPr="001C7CCD">
        <w:rPr>
          <w:vertAlign w:val="superscript"/>
        </w:rPr>
        <w:t>-1</w:t>
      </w:r>
      <w:r w:rsidR="00257CEC">
        <w:t>)</w:t>
      </w:r>
      <w:r w:rsidR="00906805">
        <w:t xml:space="preserve"> was </w:t>
      </w:r>
      <w:r w:rsidR="00257CEC">
        <w:t>over 10-fold</w:t>
      </w:r>
      <w:r w:rsidR="00906805">
        <w:t xml:space="preserve"> </w:t>
      </w:r>
      <w:r w:rsidR="00256C35">
        <w:t xml:space="preserve">greater </w:t>
      </w:r>
      <w:r w:rsidR="00257CEC">
        <w:t xml:space="preserve">than </w:t>
      </w:r>
      <w:r w:rsidR="00257CEC" w:rsidRPr="00E57840">
        <w:t xml:space="preserve">the </w:t>
      </w:r>
      <w:proofErr w:type="spellStart"/>
      <w:r w:rsidR="00257CEC" w:rsidRPr="00E57840">
        <w:t>k</w:t>
      </w:r>
      <w:r w:rsidR="00257CEC" w:rsidRPr="001C7CCD">
        <w:rPr>
          <w:vertAlign w:val="subscript"/>
        </w:rPr>
        <w:t>cat</w:t>
      </w:r>
      <w:proofErr w:type="spellEnd"/>
      <w:r w:rsidR="00257CEC" w:rsidRPr="00E57840">
        <w:t xml:space="preserve"> value for </w:t>
      </w:r>
      <w:r w:rsidR="00E57840" w:rsidRPr="00E57840">
        <w:t xml:space="preserve">the same enzyme </w:t>
      </w:r>
      <w:r w:rsidR="00906805" w:rsidRPr="00E57840">
        <w:t>with GGE</w:t>
      </w:r>
      <w:r w:rsidR="00257CEC" w:rsidRPr="00E57840">
        <w:t xml:space="preserve"> (0.12</w:t>
      </w:r>
      <w:r w:rsidR="00E57840" w:rsidRPr="00E57840">
        <w:t xml:space="preserve"> sec</w:t>
      </w:r>
      <w:r w:rsidR="00E57840" w:rsidRPr="00E57840">
        <w:rPr>
          <w:vertAlign w:val="superscript"/>
        </w:rPr>
        <w:t>-1</w:t>
      </w:r>
      <w:r w:rsidR="00257CEC" w:rsidRPr="00E57840">
        <w:t>)</w:t>
      </w:r>
      <w:r w:rsidR="000879E2">
        <w:t>. We also found that</w:t>
      </w:r>
      <w:r w:rsidR="00257CEC" w:rsidRPr="00E57840">
        <w:t xml:space="preserve"> </w:t>
      </w:r>
      <w:proofErr w:type="spellStart"/>
      <w:r w:rsidR="00906805" w:rsidRPr="00E57840">
        <w:t>LigN</w:t>
      </w:r>
      <w:proofErr w:type="spellEnd"/>
      <w:r w:rsidR="00906805" w:rsidRPr="00E57840">
        <w:t xml:space="preserve"> and </w:t>
      </w:r>
      <w:proofErr w:type="spellStart"/>
      <w:r w:rsidR="00906805" w:rsidRPr="00E57840">
        <w:t>LigD</w:t>
      </w:r>
      <w:proofErr w:type="spellEnd"/>
      <w:r w:rsidR="00257CEC" w:rsidRPr="00E57840">
        <w:t xml:space="preserve"> both</w:t>
      </w:r>
      <w:r w:rsidR="00906805" w:rsidRPr="00E57840">
        <w:t xml:space="preserve"> </w:t>
      </w:r>
      <w:r w:rsidR="00D77187" w:rsidRPr="00E57840">
        <w:t xml:space="preserve">had significantly lower </w:t>
      </w:r>
      <w:proofErr w:type="spellStart"/>
      <w:r w:rsidR="008D27F8" w:rsidRPr="00E57840">
        <w:t>k</w:t>
      </w:r>
      <w:r w:rsidR="00D77187" w:rsidRPr="00E57840">
        <w:rPr>
          <w:vertAlign w:val="subscript"/>
        </w:rPr>
        <w:t>cat</w:t>
      </w:r>
      <w:proofErr w:type="spellEnd"/>
      <w:r w:rsidR="00D77187" w:rsidRPr="00E57840">
        <w:t xml:space="preserve"> values for </w:t>
      </w:r>
      <w:r w:rsidR="0029469D">
        <w:t>G-diketone</w:t>
      </w:r>
      <w:r w:rsidR="00D77187" w:rsidRPr="00E57840">
        <w:t xml:space="preserve"> than GGE</w:t>
      </w:r>
      <w:r w:rsidR="00257CEC" w:rsidRPr="00E57840">
        <w:t xml:space="preserve"> (0.1 and </w:t>
      </w:r>
      <w:r w:rsidR="00257CEC" w:rsidRPr="00E57840">
        <w:lastRenderedPageBreak/>
        <w:t>0.02</w:t>
      </w:r>
      <w:r w:rsidR="00E57840" w:rsidRPr="00317942">
        <w:t xml:space="preserve"> </w:t>
      </w:r>
      <w:r w:rsidR="00E57840" w:rsidRPr="00E57840">
        <w:t>s</w:t>
      </w:r>
      <w:r w:rsidR="00E57840" w:rsidRPr="00223CEB">
        <w:t>ec</w:t>
      </w:r>
      <w:r w:rsidR="00E57840" w:rsidRPr="00223CEB">
        <w:rPr>
          <w:vertAlign w:val="superscript"/>
        </w:rPr>
        <w:t>-1</w:t>
      </w:r>
      <w:r w:rsidR="00E57840" w:rsidRPr="00CE14D9">
        <w:rPr>
          <w:vertAlign w:val="superscript"/>
        </w:rPr>
        <w:t xml:space="preserve"> </w:t>
      </w:r>
      <w:r w:rsidR="00E57840" w:rsidRPr="00317942">
        <w:t>for</w:t>
      </w:r>
      <w:r w:rsidR="00E57840" w:rsidRPr="00E57840">
        <w:t xml:space="preserve"> </w:t>
      </w:r>
      <w:r w:rsidR="00E57840" w:rsidRPr="00223CEB">
        <w:t>G-di</w:t>
      </w:r>
      <w:r w:rsidR="00E57840" w:rsidRPr="00CE14D9">
        <w:t>ketone</w:t>
      </w:r>
      <w:r w:rsidR="00E57840" w:rsidRPr="00E57840">
        <w:t xml:space="preserve"> reduction</w:t>
      </w:r>
      <w:r w:rsidR="00257CEC" w:rsidRPr="00E57840">
        <w:t>,</w:t>
      </w:r>
      <w:r w:rsidR="00E57840" w:rsidRPr="00317942">
        <w:t xml:space="preserve"> 0.3 and 0.2 </w:t>
      </w:r>
      <w:r w:rsidR="00E57840" w:rsidRPr="00E57840">
        <w:t>s</w:t>
      </w:r>
      <w:r w:rsidR="00E57840" w:rsidRPr="00223CEB">
        <w:t>ec</w:t>
      </w:r>
      <w:r w:rsidR="00E57840" w:rsidRPr="00223CEB">
        <w:rPr>
          <w:vertAlign w:val="superscript"/>
        </w:rPr>
        <w:t>-1</w:t>
      </w:r>
      <w:r w:rsidR="00257CEC" w:rsidRPr="00CE14D9">
        <w:t xml:space="preserve"> </w:t>
      </w:r>
      <w:r w:rsidR="00E57840" w:rsidRPr="00317942">
        <w:t xml:space="preserve">for GGE oxidation, </w:t>
      </w:r>
      <w:r w:rsidR="00257CEC" w:rsidRPr="00E57840">
        <w:t>respectively</w:t>
      </w:r>
      <w:r w:rsidR="00257CEC" w:rsidRPr="00223CEB">
        <w:t>)</w:t>
      </w:r>
      <w:r w:rsidR="00D77187" w:rsidRPr="00223CEB">
        <w:t xml:space="preserve"> </w:t>
      </w:r>
      <w:r w:rsidR="00906805" w:rsidRPr="00223CEB">
        <w:t>(</w:t>
      </w:r>
      <w:r w:rsidR="00BE7ED5" w:rsidRPr="00223CEB">
        <w:t xml:space="preserve">Figure </w:t>
      </w:r>
      <w:r w:rsidR="00ED6864">
        <w:t>5</w:t>
      </w:r>
      <w:r w:rsidR="00906805" w:rsidRPr="00CE14D9">
        <w:t>). This finding</w:t>
      </w:r>
      <w:r w:rsidR="00906805">
        <w:t xml:space="preserve"> </w:t>
      </w:r>
      <w:r w:rsidR="00257CEC">
        <w:t>suggests</w:t>
      </w:r>
      <w:r w:rsidR="00906805">
        <w:t xml:space="preserve"> that </w:t>
      </w:r>
      <w:proofErr w:type="spellStart"/>
      <w:r w:rsidR="00906805">
        <w:t>LigL</w:t>
      </w:r>
      <w:proofErr w:type="spellEnd"/>
      <w:r w:rsidR="00906805">
        <w:t xml:space="preserve"> </w:t>
      </w:r>
      <w:r w:rsidR="008D27F8">
        <w:t xml:space="preserve">has a </w:t>
      </w:r>
      <w:r w:rsidR="00906805">
        <w:t xml:space="preserve">faster </w:t>
      </w:r>
      <w:r w:rsidR="008D27F8">
        <w:t xml:space="preserve">turnover with </w:t>
      </w:r>
      <w:r w:rsidR="0029469D">
        <w:t>G-diketone</w:t>
      </w:r>
      <w:r w:rsidR="00906805">
        <w:t xml:space="preserve"> than </w:t>
      </w:r>
      <w:r w:rsidR="00C004C5">
        <w:t xml:space="preserve">with </w:t>
      </w:r>
      <w:r w:rsidR="00906805">
        <w:t xml:space="preserve">GGE compared to </w:t>
      </w:r>
      <w:proofErr w:type="spellStart"/>
      <w:r w:rsidR="00906805">
        <w:t>LigN</w:t>
      </w:r>
      <w:proofErr w:type="spellEnd"/>
      <w:r w:rsidR="00906805">
        <w:t xml:space="preserve"> and </w:t>
      </w:r>
      <w:proofErr w:type="spellStart"/>
      <w:r w:rsidR="00906805">
        <w:t>LigD</w:t>
      </w:r>
      <w:proofErr w:type="spellEnd"/>
      <w:r w:rsidR="00906805">
        <w:t xml:space="preserve">. </w:t>
      </w:r>
      <w:r w:rsidR="00257CEC">
        <w:t xml:space="preserve">For </w:t>
      </w:r>
      <w:proofErr w:type="spellStart"/>
      <w:r w:rsidR="00257CEC">
        <w:t>LigD</w:t>
      </w:r>
      <w:proofErr w:type="spellEnd"/>
      <w:r w:rsidR="00257CEC">
        <w:t xml:space="preserve">, we </w:t>
      </w:r>
      <w:r w:rsidR="000879E2">
        <w:t xml:space="preserve">found that its </w:t>
      </w:r>
      <w:proofErr w:type="spellStart"/>
      <w:r w:rsidR="00257CEC">
        <w:t>k</w:t>
      </w:r>
      <w:r w:rsidR="00257CEC">
        <w:rPr>
          <w:vertAlign w:val="subscript"/>
        </w:rPr>
        <w:t>cat</w:t>
      </w:r>
      <w:proofErr w:type="spellEnd"/>
      <w:r w:rsidR="00257CEC">
        <w:t xml:space="preserve"> value with </w:t>
      </w:r>
      <w:r w:rsidR="0029469D">
        <w:t>G-diketone</w:t>
      </w:r>
      <w:r w:rsidR="00257CEC">
        <w:t xml:space="preserve"> was</w:t>
      </w:r>
      <w:r w:rsidR="00F51152">
        <w:t xml:space="preserve"> 10-fold</w:t>
      </w:r>
      <w:r w:rsidR="00257CEC">
        <w:t xml:space="preserve"> </w:t>
      </w:r>
      <w:r w:rsidR="00F51152">
        <w:t>lower (0.02</w:t>
      </w:r>
      <w:r w:rsidR="00223CEB">
        <w:t xml:space="preserve"> sec</w:t>
      </w:r>
      <w:r w:rsidR="00223CEB" w:rsidRPr="00EF556C">
        <w:rPr>
          <w:vertAlign w:val="superscript"/>
        </w:rPr>
        <w:t>-1</w:t>
      </w:r>
      <w:r w:rsidR="00F51152">
        <w:t xml:space="preserve">) than the </w:t>
      </w:r>
      <w:proofErr w:type="spellStart"/>
      <w:r w:rsidR="00F51152">
        <w:t>k</w:t>
      </w:r>
      <w:r w:rsidR="00F51152">
        <w:rPr>
          <w:vertAlign w:val="subscript"/>
        </w:rPr>
        <w:t>cat</w:t>
      </w:r>
      <w:proofErr w:type="spellEnd"/>
      <w:r w:rsidR="00F51152">
        <w:t xml:space="preserve"> value with GGE (0.2</w:t>
      </w:r>
      <w:r w:rsidR="00223CEB">
        <w:t xml:space="preserve"> sec</w:t>
      </w:r>
      <w:r w:rsidR="00223CEB" w:rsidRPr="00EF556C">
        <w:rPr>
          <w:vertAlign w:val="superscript"/>
        </w:rPr>
        <w:t>-1</w:t>
      </w:r>
      <w:r w:rsidR="00F51152">
        <w:t xml:space="preserve">), suggesting that </w:t>
      </w:r>
      <w:proofErr w:type="spellStart"/>
      <w:r w:rsidR="00F51152">
        <w:t>LigD</w:t>
      </w:r>
      <w:proofErr w:type="spellEnd"/>
      <w:r w:rsidR="00F51152">
        <w:t xml:space="preserve"> acts more rapidly on GGE than on </w:t>
      </w:r>
      <w:r w:rsidR="0029469D">
        <w:t>G-diketone</w:t>
      </w:r>
      <w:r w:rsidR="00F51152">
        <w:t xml:space="preserve">. </w:t>
      </w:r>
    </w:p>
    <w:p w14:paraId="34E6ED78" w14:textId="51FD4EDB" w:rsidR="00906805" w:rsidRDefault="00256C35" w:rsidP="00FA6718">
      <w:pPr>
        <w:spacing w:line="480" w:lineRule="auto"/>
        <w:ind w:firstLine="720"/>
      </w:pPr>
      <w:r w:rsidRPr="00223CEB">
        <w:t xml:space="preserve">We </w:t>
      </w:r>
      <w:r w:rsidR="001D3979">
        <w:t xml:space="preserve">also </w:t>
      </w:r>
      <w:r w:rsidRPr="00223CEB">
        <w:t xml:space="preserve">attempted to measure kinetic parameters </w:t>
      </w:r>
      <w:r w:rsidR="00E57840" w:rsidRPr="00223CEB">
        <w:t xml:space="preserve">of </w:t>
      </w:r>
      <w:proofErr w:type="spellStart"/>
      <w:r w:rsidR="00E57840" w:rsidRPr="00223CEB">
        <w:t>LigL</w:t>
      </w:r>
      <w:proofErr w:type="spellEnd"/>
      <w:r w:rsidR="00E57840" w:rsidRPr="00223CEB">
        <w:t xml:space="preserve"> </w:t>
      </w:r>
      <w:r w:rsidRPr="00223CEB">
        <w:t>with GP-1 and NADH as the substrates</w:t>
      </w:r>
      <w:r w:rsidR="00E57840" w:rsidRPr="00223CEB">
        <w:t xml:space="preserve"> since this enzyme showed reductive activity with GP-1 (Figure </w:t>
      </w:r>
      <w:r w:rsidR="00ED6864">
        <w:t>4</w:t>
      </w:r>
      <w:r w:rsidR="00E57840" w:rsidRPr="00223CEB">
        <w:t>)</w:t>
      </w:r>
      <w:r w:rsidRPr="00223CEB">
        <w:t>, but absorbance of a putative reaction product at 340 nm interfered with our ability to monitor NADH oxidation.</w:t>
      </w:r>
      <w:r>
        <w:t xml:space="preserve"> </w:t>
      </w:r>
      <w:ins w:id="31" w:author="Alexandra Linz" w:date="2021-08-30T07:09:00Z">
        <w:r w:rsidR="004F221B">
          <w:t>The presence of a reaction product is cons</w:t>
        </w:r>
      </w:ins>
      <w:ins w:id="32" w:author="Alexandra Linz" w:date="2021-08-30T07:10:00Z">
        <w:r w:rsidR="004F221B">
          <w:t xml:space="preserve">istent with the observed disappearance of GP-1 in the </w:t>
        </w:r>
        <w:r w:rsidR="004F221B">
          <w:rPr>
            <w:i/>
          </w:rPr>
          <w:t xml:space="preserve">in vitro </w:t>
        </w:r>
        <w:r w:rsidR="004F221B">
          <w:t xml:space="preserve">experiments (Figure 3B). </w:t>
        </w:r>
      </w:ins>
      <w:r w:rsidR="00F51152">
        <w:t>However, w</w:t>
      </w:r>
      <w:r w:rsidR="0078209B" w:rsidRPr="002265AB">
        <w:t xml:space="preserve">hen </w:t>
      </w:r>
      <w:proofErr w:type="spellStart"/>
      <w:r w:rsidR="0078209B" w:rsidRPr="002265AB">
        <w:t>LigL</w:t>
      </w:r>
      <w:proofErr w:type="spellEnd"/>
      <w:r w:rsidR="0078209B" w:rsidRPr="002265AB">
        <w:t xml:space="preserve"> was incubated with </w:t>
      </w:r>
      <w:proofErr w:type="spellStart"/>
      <w:r w:rsidR="0078209B" w:rsidRPr="002265AB">
        <w:t>threo</w:t>
      </w:r>
      <w:proofErr w:type="spellEnd"/>
      <w:r w:rsidR="0078209B" w:rsidRPr="002265AB">
        <w:t>-GD</w:t>
      </w:r>
      <w:r w:rsidR="00E57840">
        <w:t xml:space="preserve"> and NAD+</w:t>
      </w:r>
      <w:r w:rsidR="0078209B" w:rsidRPr="002265AB">
        <w:t>, reduction of NAD+ was observed</w:t>
      </w:r>
      <w:r w:rsidR="00F51152">
        <w:t xml:space="preserve"> with a relatively low </w:t>
      </w:r>
      <w:proofErr w:type="spellStart"/>
      <w:r w:rsidR="00F51152">
        <w:t>k</w:t>
      </w:r>
      <w:r w:rsidR="00F51152">
        <w:rPr>
          <w:vertAlign w:val="subscript"/>
        </w:rPr>
        <w:t>cat</w:t>
      </w:r>
      <w:proofErr w:type="spellEnd"/>
      <w:r w:rsidR="00F51152">
        <w:t xml:space="preserve"> value</w:t>
      </w:r>
      <w:r w:rsidR="0078209B" w:rsidRPr="002265AB">
        <w:t xml:space="preserve"> </w:t>
      </w:r>
      <w:r w:rsidR="00F51152">
        <w:t>(0.03</w:t>
      </w:r>
      <w:r w:rsidR="00223CEB">
        <w:t xml:space="preserve"> sec</w:t>
      </w:r>
      <w:r w:rsidR="00223CEB" w:rsidRPr="00EF556C">
        <w:rPr>
          <w:vertAlign w:val="superscript"/>
        </w:rPr>
        <w:t>-1</w:t>
      </w:r>
      <w:r w:rsidR="00F51152">
        <w:t xml:space="preserve">), </w:t>
      </w:r>
      <w:r w:rsidR="0078209B" w:rsidRPr="002265AB">
        <w:t>although we were unable to identify a product</w:t>
      </w:r>
      <w:r w:rsidR="002265AB">
        <w:t xml:space="preserve"> (</w:t>
      </w:r>
      <w:r w:rsidR="00BE7ED5">
        <w:t xml:space="preserve">Figure </w:t>
      </w:r>
      <w:r w:rsidR="00ED6864">
        <w:t>5</w:t>
      </w:r>
      <w:r w:rsidR="002265AB">
        <w:t>)</w:t>
      </w:r>
      <w:r w:rsidR="0078209B" w:rsidRPr="002265AB">
        <w:t xml:space="preserve">. </w:t>
      </w:r>
      <w:r w:rsidR="001D3979">
        <w:t>In addition, n</w:t>
      </w:r>
      <w:r w:rsidR="0078209B" w:rsidRPr="002265AB">
        <w:t xml:space="preserve">o </w:t>
      </w:r>
      <w:r w:rsidR="001D3979">
        <w:t xml:space="preserve">detectable </w:t>
      </w:r>
      <w:r w:rsidR="0078209B" w:rsidRPr="002265AB">
        <w:t xml:space="preserve">reduction of NAD+ was observed when </w:t>
      </w:r>
      <w:proofErr w:type="spellStart"/>
      <w:r w:rsidR="0078209B" w:rsidRPr="002265AB">
        <w:t>LigN</w:t>
      </w:r>
      <w:proofErr w:type="spellEnd"/>
      <w:r w:rsidR="0078209B" w:rsidRPr="002265AB">
        <w:t xml:space="preserve"> or </w:t>
      </w:r>
      <w:proofErr w:type="spellStart"/>
      <w:r w:rsidR="0078209B" w:rsidRPr="002265AB">
        <w:t>LigD</w:t>
      </w:r>
      <w:proofErr w:type="spellEnd"/>
      <w:r w:rsidR="0078209B" w:rsidRPr="002265AB">
        <w:t xml:space="preserve"> were incubated with </w:t>
      </w:r>
      <w:proofErr w:type="spellStart"/>
      <w:r w:rsidR="0078209B" w:rsidRPr="002265AB">
        <w:t>threo</w:t>
      </w:r>
      <w:proofErr w:type="spellEnd"/>
      <w:r w:rsidR="0078209B" w:rsidRPr="002265AB">
        <w:t>-GD</w:t>
      </w:r>
      <w:r w:rsidR="002265AB">
        <w:t xml:space="preserve"> (</w:t>
      </w:r>
      <w:r w:rsidR="00BE7ED5">
        <w:t xml:space="preserve">Figure </w:t>
      </w:r>
      <w:r w:rsidR="00ED6864">
        <w:t>5</w:t>
      </w:r>
      <w:r w:rsidR="002265AB">
        <w:t>)</w:t>
      </w:r>
      <w:r w:rsidR="0078209B" w:rsidRPr="002265AB">
        <w:t>.</w:t>
      </w:r>
    </w:p>
    <w:p w14:paraId="72D396C0" w14:textId="77777777" w:rsidR="00D77187" w:rsidRPr="00592263" w:rsidRDefault="00D77187" w:rsidP="00D77187">
      <w:pPr>
        <w:spacing w:line="480" w:lineRule="auto"/>
        <w:rPr>
          <w:i/>
        </w:rPr>
      </w:pPr>
      <w:r>
        <w:rPr>
          <w:i/>
        </w:rPr>
        <w:t xml:space="preserve">Genetic analysis </w:t>
      </w:r>
      <w:r w:rsidRPr="00592263">
        <w:rPr>
          <w:i/>
        </w:rPr>
        <w:t xml:space="preserve">of </w:t>
      </w:r>
      <w:r>
        <w:rPr>
          <w:i/>
        </w:rPr>
        <w:t xml:space="preserve">the role of </w:t>
      </w:r>
      <w:proofErr w:type="spellStart"/>
      <w:r w:rsidRPr="00592263">
        <w:rPr>
          <w:i/>
        </w:rPr>
        <w:t>Lig</w:t>
      </w:r>
      <w:proofErr w:type="spellEnd"/>
      <w:r w:rsidRPr="00592263">
        <w:rPr>
          <w:i/>
        </w:rPr>
        <w:t xml:space="preserve"> aromatic dehydrogenases in G-diketone </w:t>
      </w:r>
      <w:r>
        <w:rPr>
          <w:i/>
        </w:rPr>
        <w:t>utilization</w:t>
      </w:r>
    </w:p>
    <w:p w14:paraId="7EDC6DB8" w14:textId="6C0F03B1" w:rsidR="00B44185" w:rsidRPr="001761CE" w:rsidRDefault="00D77187" w:rsidP="001761CE">
      <w:pPr>
        <w:spacing w:line="480" w:lineRule="auto"/>
        <w:ind w:firstLine="720"/>
        <w:rPr>
          <w:i/>
        </w:rPr>
      </w:pPr>
      <w:r>
        <w:t xml:space="preserve">The results of the above </w:t>
      </w:r>
      <w:r w:rsidRPr="002F569F">
        <w:rPr>
          <w:i/>
        </w:rPr>
        <w:t>in vitro</w:t>
      </w:r>
      <w:r>
        <w:t xml:space="preserve"> enzyme assays indicate that </w:t>
      </w:r>
      <w:proofErr w:type="spellStart"/>
      <w:r>
        <w:t>LigL</w:t>
      </w:r>
      <w:proofErr w:type="spellEnd"/>
      <w:r>
        <w:t xml:space="preserve">, </w:t>
      </w:r>
      <w:proofErr w:type="spellStart"/>
      <w:r>
        <w:t>LigN</w:t>
      </w:r>
      <w:proofErr w:type="spellEnd"/>
      <w:r>
        <w:t xml:space="preserve"> and </w:t>
      </w:r>
      <w:proofErr w:type="spellStart"/>
      <w:r w:rsidR="00256C35" w:rsidRPr="00223CEB">
        <w:t>LigD</w:t>
      </w:r>
      <w:proofErr w:type="spellEnd"/>
      <w:r w:rsidR="00256C35">
        <w:t xml:space="preserve"> </w:t>
      </w:r>
      <w:r w:rsidR="00F51152">
        <w:t xml:space="preserve">can </w:t>
      </w:r>
      <w:r>
        <w:t>each reduce</w:t>
      </w:r>
      <w:r w:rsidR="00F51152">
        <w:t xml:space="preserve"> </w:t>
      </w:r>
      <w:r w:rsidR="0029469D">
        <w:t>G-diketone</w:t>
      </w:r>
      <w:r w:rsidR="00223CEB">
        <w:t xml:space="preserve"> to GP-2</w:t>
      </w:r>
      <w:r>
        <w:t xml:space="preserve">. If each of the </w:t>
      </w:r>
      <w:proofErr w:type="spellStart"/>
      <w:r>
        <w:t>Lig</w:t>
      </w:r>
      <w:proofErr w:type="spellEnd"/>
      <w:r>
        <w:t xml:space="preserve"> dehydrogenases can contribute to G-diketone metabolism </w:t>
      </w:r>
      <w:r w:rsidRPr="002F569F">
        <w:rPr>
          <w:i/>
        </w:rPr>
        <w:t>in vivo</w:t>
      </w:r>
      <w:r>
        <w:t xml:space="preserve">, </w:t>
      </w:r>
      <w:r w:rsidR="00223CEB">
        <w:t xml:space="preserve">we </w:t>
      </w:r>
      <w:r>
        <w:t xml:space="preserve">predict that loss of any single </w:t>
      </w:r>
      <w:proofErr w:type="spellStart"/>
      <w:r>
        <w:t>Lig</w:t>
      </w:r>
      <w:proofErr w:type="spellEnd"/>
      <w:r>
        <w:t xml:space="preserve"> dehydrogenase would not have a significant impact on the growth or the production of microbial biomass of </w:t>
      </w:r>
      <w:r w:rsidRPr="00DD014F">
        <w:rPr>
          <w:i/>
          <w:iCs/>
        </w:rPr>
        <w:t xml:space="preserve">N. </w:t>
      </w:r>
      <w:proofErr w:type="spellStart"/>
      <w:r w:rsidRPr="00DD014F">
        <w:rPr>
          <w:i/>
          <w:iCs/>
        </w:rPr>
        <w:t>aromaticivorans</w:t>
      </w:r>
      <w:proofErr w:type="spellEnd"/>
      <w:r>
        <w:rPr>
          <w:i/>
          <w:iCs/>
        </w:rPr>
        <w:t xml:space="preserve"> </w:t>
      </w:r>
      <w:r w:rsidRPr="002F569F">
        <w:rPr>
          <w:iCs/>
        </w:rPr>
        <w:t>in the presence of</w:t>
      </w:r>
      <w:r>
        <w:rPr>
          <w:i/>
          <w:iCs/>
        </w:rPr>
        <w:t xml:space="preserve"> </w:t>
      </w:r>
      <w:r w:rsidRPr="002F569F">
        <w:rPr>
          <w:iCs/>
        </w:rPr>
        <w:t xml:space="preserve">this </w:t>
      </w:r>
      <w:r>
        <w:rPr>
          <w:iCs/>
        </w:rPr>
        <w:t>aromatic compound</w:t>
      </w:r>
      <w:r w:rsidRPr="00D77187">
        <w:t>.</w:t>
      </w:r>
      <w:r>
        <w:t xml:space="preserve"> To test this hypothesis, we created strains with individual in-frame deletions of </w:t>
      </w:r>
      <w:proofErr w:type="spellStart"/>
      <w:r>
        <w:rPr>
          <w:i/>
        </w:rPr>
        <w:t>ligL</w:t>
      </w:r>
      <w:proofErr w:type="spellEnd"/>
      <w:r w:rsidRPr="00F6385E">
        <w:t>,</w:t>
      </w:r>
      <w:r>
        <w:rPr>
          <w:i/>
        </w:rPr>
        <w:t xml:space="preserve"> </w:t>
      </w:r>
      <w:proofErr w:type="spellStart"/>
      <w:r>
        <w:rPr>
          <w:i/>
        </w:rPr>
        <w:t>ligN</w:t>
      </w:r>
      <w:proofErr w:type="spellEnd"/>
      <w:r w:rsidRPr="00F6385E">
        <w:t>,</w:t>
      </w:r>
      <w:r>
        <w:rPr>
          <w:i/>
        </w:rPr>
        <w:t xml:space="preserve"> </w:t>
      </w:r>
      <w:proofErr w:type="spellStart"/>
      <w:r>
        <w:rPr>
          <w:i/>
        </w:rPr>
        <w:t>ligD</w:t>
      </w:r>
      <w:proofErr w:type="spellEnd"/>
      <w:r w:rsidRPr="00F6385E">
        <w:t>,</w:t>
      </w:r>
      <w:r>
        <w:rPr>
          <w:i/>
        </w:rPr>
        <w:t xml:space="preserve"> </w:t>
      </w:r>
      <w:r w:rsidRPr="00F6385E">
        <w:t>and</w:t>
      </w:r>
      <w:r>
        <w:rPr>
          <w:i/>
        </w:rPr>
        <w:t xml:space="preserve"> </w:t>
      </w:r>
      <w:proofErr w:type="spellStart"/>
      <w:r>
        <w:rPr>
          <w:i/>
        </w:rPr>
        <w:t>ligO</w:t>
      </w:r>
      <w:proofErr w:type="spellEnd"/>
      <w:r>
        <w:t xml:space="preserve"> and tested their growth in media containing either </w:t>
      </w:r>
      <w:r w:rsidRPr="008F59AF">
        <w:t xml:space="preserve">glucose </w:t>
      </w:r>
      <w:r>
        <w:t xml:space="preserve">alone or glucose and </w:t>
      </w:r>
      <w:r w:rsidRPr="008F59AF">
        <w:t>G-</w:t>
      </w:r>
      <w:r w:rsidRPr="00694BF8">
        <w:t>diketone</w:t>
      </w:r>
      <w:r>
        <w:t xml:space="preserve">. Of the four individual mutants, none showed any significant defects in either growth rate or total biomass produced when grown on glucose as the sole carbon source or on glucose </w:t>
      </w:r>
      <w:r w:rsidR="00F51152">
        <w:t>plus</w:t>
      </w:r>
      <w:r>
        <w:t xml:space="preserve"> </w:t>
      </w:r>
      <w:r w:rsidR="0029469D">
        <w:t>G-diketone</w:t>
      </w:r>
      <w:r>
        <w:t xml:space="preserve"> (Figure S</w:t>
      </w:r>
      <w:ins w:id="33" w:author="Alexandra Linz" w:date="2021-07-19T10:12:00Z">
        <w:r w:rsidR="00065A55">
          <w:t>6</w:t>
        </w:r>
      </w:ins>
      <w:del w:id="34" w:author="Alexandra Linz" w:date="2021-07-19T10:12:00Z">
        <w:r w:rsidR="00ED6864" w:rsidDel="00065A55">
          <w:delText>5</w:delText>
        </w:r>
      </w:del>
      <w:r>
        <w:t>). Th</w:t>
      </w:r>
      <w:r w:rsidR="00F51152">
        <w:t>ese</w:t>
      </w:r>
      <w:r>
        <w:t xml:space="preserve"> data show </w:t>
      </w:r>
      <w:r>
        <w:lastRenderedPageBreak/>
        <w:t>that none of these individual dehydrogenases is required for growth in media containing glucose and G-diketone</w:t>
      </w:r>
      <w:r w:rsidR="00FF1883">
        <w:t xml:space="preserve"> and it predicts that each</w:t>
      </w:r>
      <w:r w:rsidR="00F51152">
        <w:t xml:space="preserve"> enzyme</w:t>
      </w:r>
      <w:r w:rsidR="00FF1883">
        <w:t xml:space="preserve"> </w:t>
      </w:r>
      <w:r w:rsidR="00256C35">
        <w:t xml:space="preserve">catalyzes </w:t>
      </w:r>
      <w:r w:rsidR="00FF1883">
        <w:t xml:space="preserve">sufficient reduction of this aromatic to support </w:t>
      </w:r>
      <w:r w:rsidR="00223CEB">
        <w:t xml:space="preserve">growth of the mutants at similar rates as the </w:t>
      </w:r>
      <w:r w:rsidR="00FF1883">
        <w:t xml:space="preserve">wild type </w:t>
      </w:r>
      <w:r w:rsidR="00223CEB">
        <w:t>strain</w:t>
      </w:r>
      <w:r>
        <w:rPr>
          <w:i/>
        </w:rPr>
        <w:t>.</w:t>
      </w:r>
      <w:r w:rsidR="00B44185">
        <w:br w:type="page"/>
      </w:r>
    </w:p>
    <w:p w14:paraId="0139BE3A" w14:textId="251056BE" w:rsidR="00AC6F42" w:rsidRDefault="00E97EAC" w:rsidP="00E97EAC">
      <w:pPr>
        <w:pStyle w:val="Heading1"/>
      </w:pPr>
      <w:r>
        <w:lastRenderedPageBreak/>
        <w:t>Discussion</w:t>
      </w:r>
    </w:p>
    <w:p w14:paraId="6C5A6751" w14:textId="629CF8CF" w:rsidR="00602EA8" w:rsidRPr="00F42D92" w:rsidRDefault="0065599E" w:rsidP="00E97EAC">
      <w:pPr>
        <w:spacing w:line="480" w:lineRule="auto"/>
      </w:pPr>
      <w:r>
        <w:tab/>
      </w:r>
      <w:r w:rsidR="000F3AAD">
        <w:t>Microbial</w:t>
      </w:r>
      <w:r w:rsidR="00487B37">
        <w:t xml:space="preserve"> funneling </w:t>
      </w:r>
      <w:r w:rsidR="00602EA8">
        <w:t xml:space="preserve">of </w:t>
      </w:r>
      <w:r w:rsidR="00145444">
        <w:t xml:space="preserve">the products of </w:t>
      </w:r>
      <w:r w:rsidR="00487B37">
        <w:t xml:space="preserve">depolymerized lignin </w:t>
      </w:r>
      <w:r w:rsidR="002262B0">
        <w:t>in</w:t>
      </w:r>
      <w:r w:rsidR="00487B37">
        <w:t xml:space="preserve">to </w:t>
      </w:r>
      <w:r w:rsidR="000031A4">
        <w:t xml:space="preserve">valuable </w:t>
      </w:r>
      <w:r w:rsidR="00145444">
        <w:t xml:space="preserve">compounds </w:t>
      </w:r>
      <w:r w:rsidR="00602EA8">
        <w:t xml:space="preserve">has </w:t>
      </w:r>
      <w:r w:rsidR="00145444">
        <w:t xml:space="preserve">the potential </w:t>
      </w:r>
      <w:r w:rsidR="000F3AAD">
        <w:t xml:space="preserve">to </w:t>
      </w:r>
      <w:r w:rsidR="00110309">
        <w:t xml:space="preserve">overcome an existing </w:t>
      </w:r>
      <w:r w:rsidR="000F3AAD">
        <w:t xml:space="preserve">challenge </w:t>
      </w:r>
      <w:r w:rsidR="00110309">
        <w:t xml:space="preserve">caused </w:t>
      </w:r>
      <w:r w:rsidR="000F3AAD">
        <w:t xml:space="preserve">by the heterogeneous </w:t>
      </w:r>
      <w:r w:rsidR="00CC2BE8">
        <w:t xml:space="preserve">chemical composition </w:t>
      </w:r>
      <w:r w:rsidR="000F3AAD">
        <w:t xml:space="preserve">of </w:t>
      </w:r>
      <w:r w:rsidR="00145444">
        <w:t>this polymer</w:t>
      </w:r>
      <w:r w:rsidR="00487B37">
        <w:t xml:space="preserve">. Unlike </w:t>
      </w:r>
      <w:r w:rsidR="00602EA8">
        <w:t xml:space="preserve">many abiotic </w:t>
      </w:r>
      <w:r w:rsidR="00487B37">
        <w:t>methods, microbes can</w:t>
      </w:r>
      <w:r w:rsidR="00602EA8">
        <w:t xml:space="preserve"> </w:t>
      </w:r>
      <w:r w:rsidR="00487B37">
        <w:t xml:space="preserve">simultaneously convert mixtures of aromatic monomers to </w:t>
      </w:r>
      <w:r w:rsidR="00145444">
        <w:t xml:space="preserve">one or a few </w:t>
      </w:r>
      <w:r w:rsidR="00487B37">
        <w:t>desired product</w:t>
      </w:r>
      <w:r w:rsidR="00145444">
        <w:t>s</w:t>
      </w:r>
      <w:r w:rsidR="000F3AAD">
        <w:t xml:space="preserve">, either naturally or </w:t>
      </w:r>
      <w:r w:rsidR="00145444">
        <w:t xml:space="preserve">when </w:t>
      </w:r>
      <w:r w:rsidR="000F3AAD">
        <w:t>engineered</w:t>
      </w:r>
      <w:r w:rsidR="00CC2BE8">
        <w:t xml:space="preserve"> </w:t>
      </w:r>
      <w:r w:rsidR="0073423E">
        <w:fldChar w:fldCharType="begin" w:fldLock="1"/>
      </w:r>
      <w:r w:rsidR="0073423E">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rPr>
        <w:instrText>∼</w:instrText>
      </w:r>
      <w:r w:rsidR="0073423E">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73423E">
        <w:fldChar w:fldCharType="separate"/>
      </w:r>
      <w:r w:rsidR="0073423E" w:rsidRPr="0073423E">
        <w:rPr>
          <w:noProof/>
        </w:rPr>
        <w:t>(10, 12)</w:t>
      </w:r>
      <w:r w:rsidR="0073423E">
        <w:fldChar w:fldCharType="end"/>
      </w:r>
      <w:r w:rsidR="00487B37">
        <w:t xml:space="preserve">. Several </w:t>
      </w:r>
      <w:r w:rsidR="000031A4">
        <w:t xml:space="preserve">bacteria </w:t>
      </w:r>
      <w:r w:rsidR="00487B37">
        <w:t xml:space="preserve">are </w:t>
      </w:r>
      <w:r w:rsidR="005E3A84">
        <w:t xml:space="preserve">considered as </w:t>
      </w:r>
      <w:r w:rsidR="00487B37">
        <w:t>potential chassis organisms for microbial funneling</w:t>
      </w:r>
      <w:r w:rsidR="000F3AAD">
        <w:t xml:space="preserve"> of depolymerized lignin</w:t>
      </w:r>
      <w:r w:rsidR="00602EA8">
        <w:t xml:space="preserve">. </w:t>
      </w:r>
      <w:proofErr w:type="spellStart"/>
      <w:r w:rsidR="005C5DF0">
        <w:t>S</w:t>
      </w:r>
      <w:r w:rsidR="00487B37">
        <w:t>phingomonad</w:t>
      </w:r>
      <w:proofErr w:type="spellEnd"/>
      <w:r w:rsidR="000031A4">
        <w:t xml:space="preserve"> bacteria </w:t>
      </w:r>
      <w:r w:rsidR="00487B37">
        <w:t xml:space="preserve">such as </w:t>
      </w:r>
      <w:r w:rsidR="00487B37">
        <w:rPr>
          <w:i/>
        </w:rPr>
        <w:t xml:space="preserve">N. </w:t>
      </w:r>
      <w:proofErr w:type="spellStart"/>
      <w:r w:rsidR="00487B37">
        <w:rPr>
          <w:i/>
        </w:rPr>
        <w:t>aromaticivorans</w:t>
      </w:r>
      <w:proofErr w:type="spellEnd"/>
      <w:r w:rsidR="00487B37">
        <w:rPr>
          <w:i/>
        </w:rPr>
        <w:t xml:space="preserve"> </w:t>
      </w:r>
      <w:r w:rsidR="00487B37">
        <w:t xml:space="preserve">and </w:t>
      </w:r>
      <w:proofErr w:type="spellStart"/>
      <w:r w:rsidR="00487B37">
        <w:rPr>
          <w:i/>
        </w:rPr>
        <w:t>Sphingobium</w:t>
      </w:r>
      <w:proofErr w:type="spellEnd"/>
      <w:r w:rsidR="00487B37">
        <w:rPr>
          <w:i/>
        </w:rPr>
        <w:t xml:space="preserve"> </w:t>
      </w:r>
      <w:r w:rsidR="00487B37">
        <w:t xml:space="preserve">SYK-6 have the </w:t>
      </w:r>
      <w:r w:rsidR="00602EA8">
        <w:t xml:space="preserve">native ability to cleave </w:t>
      </w:r>
      <w:r w:rsidR="00565EDD">
        <w:t xml:space="preserve">β-O-4 </w:t>
      </w:r>
      <w:r w:rsidR="00487B37">
        <w:t>ether linkages in lignin-derived aromatic dimers</w:t>
      </w:r>
      <w:r w:rsidR="002F4B6F">
        <w:t xml:space="preserve"> </w:t>
      </w:r>
      <w:r w:rsidR="002F4B6F">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rsidR="002F4B6F">
        <w:fldChar w:fldCharType="separate"/>
      </w:r>
      <w:r w:rsidR="006E670F" w:rsidRPr="006E670F">
        <w:rPr>
          <w:noProof/>
        </w:rPr>
        <w:t>(16)</w:t>
      </w:r>
      <w:r w:rsidR="002F4B6F">
        <w:fldChar w:fldCharType="end"/>
      </w:r>
      <w:r w:rsidR="00602EA8">
        <w:t xml:space="preserve"> and can be engineered to metabolize </w:t>
      </w:r>
      <w:r w:rsidR="000F3AAD">
        <w:t>a wide range of substrates to produce a valuable compound such as PDC</w:t>
      </w:r>
      <w:r w:rsidR="000F3AAD">
        <w:rPr>
          <w:i/>
        </w:rPr>
        <w:t xml:space="preserve"> </w:t>
      </w:r>
      <w:r w:rsidR="000F3AAD">
        <w:rPr>
          <w:i/>
        </w:rPr>
        <w:fldChar w:fldCharType="begin" w:fldLock="1"/>
      </w:r>
      <w:r w:rsidR="0073423E">
        <w:rPr>
          <w:i/>
        </w:rPr>
        <w:instrText xml:space="preserve">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aromaticivorans","type":"article-journal","volume":"21"},"uris":["http://www.mendeley.com/documents/?uuid=0d74d47d-ddec-3215-9180-c3c99e860ffd"]},{"id":"ITEM-2","itemData":{"DOI":"10.1128/aem.02794-20","ISSN":"0099-2240","abstract":"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Microbiology","id":"ITEM-2","issue":"February","issued":{"date-parts":[["2021"]]},"page":"1-23","title":"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","type":"article-journal"},"uris":["http://www.mendeley.com/documents/?uuid=29e002b9-1052-4978-addb-140cbb0436cf"]}],"mendeley":{"formattedCitation":"(10, 12)","plainTextFormattedCitation":"(10, 12)","previouslyFormattedCitation":"(10, 12)"},"properties":{"noteIndex":0},"schema":"https://github.com/citation-style-language/schema/raw/master/csl-citation.json"}</w:instrText>
      </w:r>
      <w:r w:rsidR="000F3AAD">
        <w:rPr>
          <w:i/>
        </w:rPr>
        <w:fldChar w:fldCharType="separate"/>
      </w:r>
      <w:r w:rsidR="0073423E" w:rsidRPr="0073423E">
        <w:rPr>
          <w:noProof/>
        </w:rPr>
        <w:t>(10, 12)</w:t>
      </w:r>
      <w:r w:rsidR="000F3AAD">
        <w:rPr>
          <w:i/>
        </w:rPr>
        <w:fldChar w:fldCharType="end"/>
      </w:r>
      <w:r w:rsidR="000E4184">
        <w:t>.</w:t>
      </w:r>
      <w:r w:rsidR="00487B37">
        <w:t xml:space="preserve"> </w:t>
      </w:r>
      <w:r w:rsidR="000F3AAD">
        <w:t xml:space="preserve">Similarly, </w:t>
      </w:r>
      <w:r w:rsidR="000E4184">
        <w:t xml:space="preserve">the </w:t>
      </w:r>
      <w:proofErr w:type="spellStart"/>
      <w:r w:rsidR="000E4184">
        <w:t>Gammaproteobacteri</w:t>
      </w:r>
      <w:r w:rsidR="00F40162">
        <w:t>um</w:t>
      </w:r>
      <w:proofErr w:type="spellEnd"/>
      <w:r w:rsidR="00487B37">
        <w:t xml:space="preserve"> </w:t>
      </w:r>
      <w:r w:rsidR="00487B37">
        <w:rPr>
          <w:i/>
        </w:rPr>
        <w:t>Pseudomonas putida</w:t>
      </w:r>
      <w:r w:rsidR="002F4B6F">
        <w:rPr>
          <w:i/>
        </w:rPr>
        <w:t xml:space="preserve"> </w:t>
      </w:r>
      <w:r w:rsidR="000F3AAD">
        <w:t xml:space="preserve">can </w:t>
      </w:r>
      <w:r w:rsidR="00CC2BE8">
        <w:t xml:space="preserve">either naturally or be engineered to </w:t>
      </w:r>
      <w:r w:rsidR="000F3AAD">
        <w:t xml:space="preserve">produce </w:t>
      </w:r>
      <w:r w:rsidR="00CC2BE8">
        <w:t xml:space="preserve">valuable chemicals </w:t>
      </w:r>
      <w:r w:rsidR="000F3AAD">
        <w:t xml:space="preserve">from </w:t>
      </w:r>
      <w:r w:rsidR="00145444">
        <w:t xml:space="preserve">one or more </w:t>
      </w:r>
      <w:r w:rsidR="000F3AAD">
        <w:t xml:space="preserve">aromatic substrates </w:t>
      </w:r>
      <w:r w:rsidR="00CA43BF">
        <w:rPr>
          <w:i/>
        </w:rPr>
        <w:fldChar w:fldCharType="begin" w:fldLock="1"/>
      </w:r>
      <w:r w:rsidR="00057ECF">
        <w:rPr>
          <w:i/>
        </w:rPr>
        <w:instrText>ADDIN CSL_CITATION {"citationItems":[{"id":"ITEM-1","itemData":{"DOI":"10.1039/c4ee03230f","ISSN":"17545706","abstract":"Lignin is an alkyl-aromatic polymer present in plant cell walls for defense, structure, and water transport. Despite exhibiting a high-energy content, lignin is typically slated for combustion in modern biorefineries due to its inherent heterogeneity and recalcitrance, whereas cellulose and hemicellulose are converted to renewable fuels and chemicals. However, it is critical for the viability of third-generation biorefineries to valorize lignin alongside polysaccharides. To that end, we employ metabolic engineering, separations, and catalysis to convert lignin-derived species into cis,cis-muconic acid, for subsequent hydrogenation to adipic acid, the latter being the most widely produced dicarboxylic acid. First, Pseudomonas putida KT2440 was metabolically engineered to funnel lignin-derived aromatics to cis,cis-muconate, which is an atom-efficient biochemical transformation. This engineered strain was employed in fed-batch biological cultivation to demonstrate a cis,cis-muconate titer of 13.5 g L&lt;sup&gt;-1&lt;/sup&gt; in 78.5 h from a model lignin-derived compound. cis,cis-Muconic acid was recovered in high purity (&gt;97%) and yield (74%) by activated carbon treatment and crystallization (5 °C, pH 2). Pd/C was identified as a highly active catalyst for cis,cis-muconic acid hydrogenation to adipic acid with high conversion (&gt;97%) and selectivity (&gt;97%). Under surface reaction controlling conditions (24 °C, 24 bar, ethanol solvent), purified cis,cis-muconic acid exhibits a turnover frequency of 23-30 s&lt;sup&gt;-1&lt;/sup&gt; over Pd/C, with an apparent activation energy of 70 kJ mol&lt;sup&gt;-1&lt;/sup&gt;. Lastly, cis,cis-muconate was produced with engineered P. putida grown on a biomass-derived, lignin-enriched stream, demonstrating an integrated strategy towards lignin valorization to an important commodity chemical.","author":[{"dropping-particle":"","family":"Vardon","given":"Derek R.","non-dropping-particle":"","parse-names":false,"suffix":""},{"dropping-particle":"","family":"Franden","given":"Mary Ann","non-dropping-particle":"","parse-names":false,"suffix":""},{"dropping-particle":"","family":"Johnson","given":"Christopher W.","non-dropping-particle":"","parse-names":false,"suffix":""},{"dropping-particle":"","family":"Karp","given":"Eric M.","non-dropping-particle":"","parse-names":false,"suffix":""},{"dropping-particle":"","family":"Guarnieri","given":"Michael T.","non-dropping-particle":"","parse-names":false,"suffix":""},{"dropping-particle":"","family":"Linger","given":"Jeffrey G.","non-dropping-particle":"","parse-names":false,"suffix":""},{"dropping-particle":"","family":"Salm","given":"Michael J.","non-dropping-particle":"","parse-names":false,"suffix":""},{"dropping-particle":"","family":"Strathmann","given":"Timothy J.","non-dropping-particle":"","parse-names":false,"suffix":""},{"dropping-particle":"","family":"Beckham","given":"Gregg T.","non-dropping-particle":"","parse-names":false,"suffix":""}],"container-title":"Energy and Environmental Science","id":"ITEM-1","issue":"2","issued":{"date-parts":[["2015","2","1"]]},"page":"617-628","publisher":"Royal Society of Chemistry","title":"Adipic acid production from lignin","type":"article-journal","volume":"8"},"uris":["http://www.mendeley.com/documents/?uuid=c4dd5d5b-d2ea-3582-8972-299aa5f0f542"]},{"id":"ITEM-2","itemData":{"DOI":"10.1038/s41467-021-22556-8","ISSN":"2041-1723","abstract":"Expanding the portfolio of products that can be made from lignin will be critical to enabling a viable bio-based economy. Here, we engineer Pseudomonas putida for high-yield production of the tricarboxylic acid cycle-derived building block chemical, itaconic acid, from model aromatic compounds and aromatics derived from lignin. We develop a nitrogen starvation-detecting biosensor for dynamic two-stage bioproduction in which itaconic acid is produced during a non-growth associated production phase. Through the use of two distinct itaconic acid production pathways, the tuning of TCA cycle gene expression, deletion of competing pathways, and dynamic regulation, we achieve an overall maximum yield of 56% (mol/mol) and titer of 1.3 g/L from p -coumarate, and 1.4 g/L titer from monomeric aromatic compounds produced from alkali-treated lignin. This work illustrates a proof-of-principle that using dynamic metabolic control to reroute carbon after it enters central metabolism enables production of valuable chemicals from lignin at high yields by relieving the burden of constitutively expressing toxic heterologous pathways.","author":[{"dropping-particle":"","family":"Elmore","given":"Joshua R.","non-dropping-particle":"","parse-names":false,"suffix":""},{"dropping-particle":"","family":"Dexter","given":"Gara N.","non-dropping-particle":"","parse-names":false,"suffix":""},{"dropping-particle":"","family":"Salvachúa","given":"Davinia","non-dropping-particle":"","parse-names":false,"suffix":""},{"dropping-particle":"","family":"Martinez-Baird","given":"Jessica","non-dropping-particle":"","parse-names":false,"suffix":""},{"dropping-particle":"","family":"Hatmaker","given":"E. Anne","non-dropping-particle":"","parse-names":false,"suffix":""},{"dropping-particle":"","family":"Huenemann","given":"Jay D.","non-dropping-particle":"","parse-names":false,"suffix":""},{"dropping-particle":"","family":"Klingeman","given":"Dawn M.","non-dropping-particle":"","parse-names":false,"suffix":""},{"dropping-particle":"","family":"Peabody","given":"George L.","non-dropping-particle":"","parse-names":false,"suffix":""},{"dropping-particle":"","family":"Peterson","given":"Darren J.","non-dropping-particle":"","parse-names":false,"suffix":""},{"dropping-particle":"","family":"Singer","given":"Christine","non-dropping-particle":"","parse-names":false,"suffix":""},{"dropping-particle":"","family":"Beckham","given":"Gregg T.","non-dropping-particle":"","parse-names":false,"suffix":""},{"dropping-particle":"","family":"Guss","given":"Adam M.","non-dropping-particle":"","parse-names":false,"suffix":""}],"container-title":"Nature Communications","id":"ITEM-2","issue":"2261","issued":{"date-parts":[["2021"]]},"publisher":"Springer US","title":"Production of itaconic acid from alkali pretreated lignin by dynamic two stage bioconversion","type":"article-journal","volume":"12"},"uris":["http://www.mendeley.com/documents/?uuid=32d62dae-4f27-462b-8f6d-966b10ed3859"]},{"id":"ITEM-3","itemData":{"DOI":"10.1007/s00253-005-0203-7","ISSN":"01757598","PMID":"16322989","abstract":"Sphingomonas paucimobilis SYK-6, which can degrade various low molecular weight compounds derived from plant polyphenols such as lignin, lignan, and tannin, metabolizes these substances via 2-pyrone-4,6-dicarboxylic acid (PDC). We focused on this metabolic intermediate as a potential raw material for novel, bio-based polymers. We cloned the ligAB and ligC genes of SYK-6, which respectively encode protocatechuate 4,5-dioxygenase and 4-carboxy-2- hydroxymuconate-6-semialdehyde dehydrogenase, into a broad host range plasmid vector, pKT230MC. The resulting plasmid, pDVABC, was introduced into the PpY1100 strain of Pseudomonas putida, and we found that PDC could be stably produced from protocatechuate and accumulated. In addition, we examined the efficiency of production of PDC from protocatechuate on a 5-L scale in a Luria-Bertani medium containing 100 mM glucose and determined that PDC was stably produced from protocatechuate to yield 10 g/L or more. © Springer-Verlag 2005.","author":[{"dropping-particle":"","family":"Otsuka","given":"Yuichiro","non-dropping-particle":"","parse-names":false,"suffix":""},{"dropping-particle":"","family":"Nakamura","given":"Masaya","non-dropping-particle":"","parse-names":false,"suffix":""},{"dropping-particle":"","family":"Shigehara","given":"Kiyotaka","non-dropping-particle":"","parse-names":false,"suffix":""},{"dropping-particle":"","family":"Sugimura","given":"Kosuke","non-dropping-particle":"","parse-names":false,"suffix":""},{"dropping-particle":"","family":"Masai","given":"Eiji","non-dropping-particle":"","parse-names":false,"suffix":""},{"dropping-particle":"","family":"Ohara","given":"Seiji","non-dropping-particle":"","parse-names":false,"suffix":""},{"dropping-particle":"","family":"Katayama","given":"Yoshihiro","non-dropping-particle":"","parse-names":false,"suffix":""}],"container-title":"Applied Microbiology and Biotechnology","id":"ITEM-3","issue":"5","issued":{"date-parts":[["2006"]]},"page":"608-614","title":"Efficient production of 2-pyrone 4,6-dicarboxylic acid as a novel polymer-based material from protocatechuate by microbial function","type":"article-journal","volume":"71"},"uris":["http://www.mendeley.com/documents/?uuid=ca000879-a653-4d61-8450-200a62e403a7"]}],"mendeley":{"formattedCitation":"(19–21)","plainTextFormattedCitation":"(19–21)","previouslyFormattedCitation":"(19–21)"},"properties":{"noteIndex":0},"schema":"https://github.com/citation-style-language/schema/raw/master/csl-citation.json"}</w:instrText>
      </w:r>
      <w:r w:rsidR="00CA43BF">
        <w:rPr>
          <w:i/>
        </w:rPr>
        <w:fldChar w:fldCharType="separate"/>
      </w:r>
      <w:r w:rsidR="006E670F" w:rsidRPr="006E670F">
        <w:rPr>
          <w:noProof/>
        </w:rPr>
        <w:t>(19–21)</w:t>
      </w:r>
      <w:r w:rsidR="00CA43BF">
        <w:rPr>
          <w:i/>
        </w:rPr>
        <w:fldChar w:fldCharType="end"/>
      </w:r>
      <w:r w:rsidR="00145444">
        <w:t>.</w:t>
      </w:r>
      <w:r w:rsidR="00C55F96">
        <w:rPr>
          <w:i/>
        </w:rPr>
        <w:t xml:space="preserve"> </w:t>
      </w:r>
      <w:r w:rsidR="00F42D92">
        <w:t xml:space="preserve">Other potential bacterial products of </w:t>
      </w:r>
      <w:r w:rsidR="005A227F">
        <w:t>depolymerized lignin</w:t>
      </w:r>
      <w:r w:rsidR="00F42D92">
        <w:t xml:space="preserve"> include </w:t>
      </w:r>
      <w:r w:rsidR="00F42D92">
        <w:rPr>
          <w:i/>
        </w:rPr>
        <w:t>cis-cis</w:t>
      </w:r>
      <w:r w:rsidR="00F42D92">
        <w:t xml:space="preserve"> </w:t>
      </w:r>
      <w:proofErr w:type="spellStart"/>
      <w:r w:rsidR="00F42D92">
        <w:t>muconic</w:t>
      </w:r>
      <w:proofErr w:type="spellEnd"/>
      <w:r w:rsidR="00F42D92">
        <w:t xml:space="preserve"> acid, lipids, or </w:t>
      </w:r>
      <w:proofErr w:type="spellStart"/>
      <w:r w:rsidR="00F42D92">
        <w:t>polyhydroxyalkonates</w:t>
      </w:r>
      <w:proofErr w:type="spellEnd"/>
      <w:r w:rsidR="00F42D92">
        <w:t xml:space="preserve"> </w:t>
      </w:r>
      <w:r w:rsidR="00F42D92">
        <w:fldChar w:fldCharType="begin" w:fldLock="1"/>
      </w:r>
      <w:r w:rsidR="00057ECF">
        <w:instrText>ADDIN CSL_CITATION {"citationItems":[{"id":"ITEM-1","itemData":{"DOI":"10.1016/j.meteno.2016.04.002","ISSN":"22140301","PMID":"29468118","abstract":"The conversion of biomass-derived sugars and aromatic molecules to cis,cis-muconic acid (referred to hereafter as muconic acid or muconate) has been of recent interest owing to its facile conversion to adipic acid, an important commodity chemical. Metabolic routes to produce muconate from both sugars and many lignin-derived aromatic compounds require the use of a decarboxylase to convert protocatechuate (PCA, 3,4-dihydroxybenzoate) to catechol (1,2-dihydroxybenzene), two central aromatic intermediates in this pathway. Several studies have identified the PCA decarboxylase as a metabolic bottleneck, causing an accumulation of PCA that subsequently reduces muconate production. A recent study showed that activity of the PCA decarboxylase is enhanced by co-expression of two genetically associated proteins, one of which likely produces a flavin-derived cofactor utilized by the decarboxylase. Using entirely genome-integrated gene expression, we have engineered Pseudomonas putida KT2440-derived strains to produce muconate from either aromatic molecules or sugars and demonstrate in both cases that co-expression of these decarboxylase associated proteins reduces PCA accumulation and enhances muconate production relative to strains expressing the PCA decarboxylase alone. In bioreactor experiments, co-expression increased the specific productivity (mg/g cells/h) of muconate from the aromatic lignin monomer p-coumarate by 50% and resulted in a titer of &gt;15 g/L. In strains engineered to produce muconate from glucose, co-expression more than tripled the titer, yield, productivity, and specific productivity, with the best strain producing 4.92±0.48 g/L muconate. This study demonstrates that overcoming the PCA decarboxylase bottleneck can increase muconate yields from biomass-derived sugars and aromatic molecules in industrially relevant strains and cultivation conditions.","author":[{"dropping-particle":"","family":"Johnson","given":"Christopher W.","non-dropping-particle":"","parse-names":false,"suffix":""},{"dropping-particle":"","family":"Salvachúa","given":"Davinia","non-dropping-particle":"","parse-names":false,"suffix":""},{"dropping-particle":"","family":"Khanna","given":"Payal","non-dropping-particle":"","parse-names":false,"suffix":""},{"dropping-particle":"","family":"Smith","given":"Holly","non-dropping-particle":"","parse-names":false,"suffix":""},{"dropping-particle":"","family":"Peterson","given":"Darren J.","non-dropping-particle":"","parse-names":false,"suffix":""},{"dropping-particle":"","family":"Beckham","given":"Gregg T.","non-dropping-particle":"","parse-names":false,"suffix":""}],"container-title":"Metabolic Engineering Communications","id":"ITEM-1","issued":{"date-parts":[["2016"]]},"page":"111-119","publisher":"Elsevier","title":"Enhancing muconic acid production from glucose and lignin-derived aromatic compounds via increased protocatechuate decarboxylase activity","type":"article-journal","volume":"3"},"uris":["http://www.mendeley.com/documents/?uuid=eb5d13b1-ae31-40f3-880b-a7d2ec8dd70b"]},{"id":"ITEM-2","itemData":{"DOI":"10.1186/s13068-019-1376-0","ISSN":"1754-6834","abstract":"Lignin is the most abundant aromatic substrate on Earth and its valorization technologies are still under developed. Depolymerization and fragmentation are the predominant preparatory strategies for valorization of lignin to chemicals and fuels. However, due to the structural heterogeneity of lignin, depolymerization and fragmentation typically result in diverse product species, which require extensive separation and purification procedures to obtain target products. For lignin valorization, bacterial-based systems have attracted increasing attention because of their diverse metabolisms, which can be used to funnel multiple lignin-based compounds into specific target products. Here, recent advances in lignin valorization using bacteria are critically reviewed, including lignin-degrading bacteria that are able to degrade lignin and use lignin-associated aromatics, various associated metabolic pathways, and application of bacterial cultures for lignin valorization. This review will provide insight into the recent breakthroughs and future trends of lignin valorization based on bacterial systems.","author":[{"dropping-particle":"","family":"Xu","given":"Zhaoxian","non-dropping-particle":"","parse-names":false,"suffix":""},{"dropping-particle":"","family":"Lei","given":"Peng","non-dropping-particle":"","parse-names":false,"suffix":""},{"dropping-particle":"","family":"Zhai","given":"Rui","non-dropping-particle":"","parse-names":false,"suffix":""},{"dropping-particle":"","family":"Wen","given":"Zhiqiang","non-dropping-particle":"","parse-names":false,"suffix":""},{"dropping-particle":"","family":"Jin","given":"Mingjie","non-dropping-particle":"","parse-names":false,"suffix":""}],"container-title":"Biotechnology for Biofuels","id":"ITEM-2","issue":"32","issued":{"date-parts":[["2019","12","15"]]},"publisher":"BioMed Central","title":"Recent advances in lignin valorization with bacterial cultures: microorganisms, metabolic pathways, and bio-products","type":"article-journal","volume":"12"},"uris":["http://www.mendeley.com/documents/?uuid=628e5af8-bab3-3519-af14-e165a4254caf"]},{"id":"ITEM-3","itemData":{"DOI":"10.1016/j.ibiod.2017.03.023","ISSN":"09648305","abstract":"Lignocellulosic biomass is one of the most abundant and renewable organic materials in the world. The lignocellulosic complex is composed of cellulose, hemicellulose, and lignin, which can be pretreated to release sugars that can be utilized for microbial production of valued metabolites. Oleaginous microbes can accumulate over 20% of their cell dry weight as lipids, which are stored as intracellular energy reserves. The characterization of oleaginous bacteria creates opportunities for the development of alternative feedstocks and technologies. Rhodococcus rhodochrous is a bacterium recently determined to be oleaginous when grown in glucose-supplemented media. The purpose of this study was to evaluate model lignin phenolic compounds as substrates for lipid accumulation. Lipid accumulation in R. rhodochrous was evaluated using phenol, 4-hydroxybenzoic acid (HBA) and vanillic acid (VA) as model lignin compounds with and without glucose as a co-substrate. Cell dry weight increased in all treatments, indicating that growth was not impaired in these conditions. However, alterations were observed in the amount of lipids produced. Dry cell weight and lipids were analyzed daily. R. rhodochrous accumulated over 40% of its cell dry weight as lipids when grown in glucose with HBA and VA, but less than 20% when grown in HBA and VA alone. When grown in phenol and glucose, R. rhodochrous accumulated 35% of its dry weight at lipids, but did not accumulate lipids when grown in phenol alone. These data indicate that R. rhodochrous may have the capability to tolerate and utilize lignin-like aromatic compounds for lipid accumulation.","author":[{"dropping-particle":"","family":"Shields-Menard","given":"Sara A.","non-dropping-particle":"","parse-names":false,"suffix":""},{"dropping-particle":"","family":"AmirSadeghi","given":"Marta","non-dropping-particle":"","parse-names":false,"suffix":""},{"dropping-particle":"","family":"Green","given":"Magan","non-dropping-particle":"","parse-names":false,"suffix":""},{"dropping-particle":"","family":"Womack","given":"Erika","non-dropping-particle":"","parse-names":false,"suffix":""},{"dropping-particle":"","family":"Sparks","given":"Darrell L.","non-dropping-particle":"","parse-names":false,"suffix":""},{"dropping-particle":"","family":"Blake","given":"Jacqui","non-dropping-particle":"","parse-names":false,"suffix":""},{"dropping-particle":"","family":"Edelmann","given":"Mariola","non-dropping-particle":"","parse-names":false,"suffix":""},{"dropping-particle":"","family":"Ding","given":"Xuan","non-dropping-particle":"","parse-names":false,"suffix":""},{"dropping-particle":"","family":"Sukhbaatar","given":"Badamkhand","non-dropping-particle":"","parse-names":false,"suffix":""},{"dropping-particle":"","family":"Hernandez","given":"Rafael","non-dropping-particle":"","parse-names":false,"suffix":""},{"dropping-particle":"","family":"Donaldson","given":"Janet R.","non-dropping-particle":"","parse-names":false,"suffix":""},{"dropping-particle":"","family":"French","given":"Todd","non-dropping-particle":"","parse-names":false,"suffix":""}],"container-title":"International Biodeterioration and Biodegradation","id":"ITEM-3","issued":{"date-parts":[["2017"]]},"page":"79-90","publisher":"Elsevier Ltd","title":"The effects of model aromatic lignin compounds on growth and lipid accumulation of Rhodococcus rhodochrous","type":"article-journal","volume":"121"},"uris":["http://www.mendeley.com/documents/?uuid=e87fac63-b67b-4be5-9e6e-6d8908b0d6e4"]},{"id":"ITEM-4","itemData":{"DOI":"10.1021/acssuschemeng.6b02627","ISSN":"21680485","abstract":"Biotransformation of lignin to lipids is challenging due to lignin's recalcitrant nature as a phenolic heteropolymer with a nonuniform structure that imparts rigidity and recalcitrance of plant cell walls. In this study, wild and engineered Rhodococcus strains (R. opacus PD630 and R. jostii RHA1 VanA-) with lignin degradation and/or lipid biosynthesis capacities were selected to establish fundamental understanding of the pathways and functional modules necessary to enable a platform for biological conversion of biomass-derived lignin to lipids. Degradation of lignin (39.6%, dry weight) was achieved by performing cofermentation with wild type R. opacus PD630 and engineered R. jostii RHA1 VanA-. Co-fermentation of these two strains produced higher lipids yield than single strain fermentation. Profiles of metabolites produced by the Rhodococcus strains while growing on alkali technical lignin suggested that lignin was depolymerized to reactive intermediates, such as vanillin, 2,3-dihydro-benzofuran, 2-methoxy-4-vinylphenol, and 3-hydroxy-4-methoxy-benzaldehyde, for lipid biosynthesis. Additionally, fatty acids (C13-C24), especially palmitic acid (C16:0; 35.8%) and oleic acid (C18:1; 47.9%), were accumulated in cells of R. opacus PD630 and R. jostii RHA1 VanA- with lignin as the sole carbon source. Results suggest that the cofermentation strategy can depolymerize lignin into aromatics and promote the lipid production. The lipids produced during cofermentation of lignin by R. opacus PD630 and R. jostii RHA1 VanA- showed promising potential in biofuel production.","author":[{"dropping-particle":"","family":"He","given":"Yucai","non-dropping-particle":"","parse-names":false,"suffix":""},{"dropping-particle":"","family":"Li","given":"Xiaolu","non-dropping-particle":"","parse-names":false,"suffix":""},{"dropping-particle":"","family":"Ben","given":"Haoxi","non-dropping-particle":"","parse-names":false,"suffix":""},{"dropping-particle":"","family":"Xue","given":"Xiaoyun","non-dropping-particle":"","parse-names":false,"suffix":""},{"dropping-particle":"","family":"Yang","given":"Bin","non-dropping-particle":"","parse-names":false,"suffix":""}],"container-title":"ACS Sustainable Chemistry and Engineering","id":"ITEM-4","issue":"3","issued":{"date-parts":[["2017"]]},"page":"2302-2311","title":"Lipid Production from Dilute Alkali Corn Stover Lignin by Rhodococcus Strains","type":"article-journal","volume":"5"},"uris":["http://www.mendeley.com/documents/?uuid=f3a2517c-f4e6-4ceb-9866-b96b0cfff676"]},{"id":"ITEM-5","itemData":{"DOI":"10.1039/c7gc02057k","ISBN":"9781510857810","ISSN":"14639270","abstract":"Lignocellulosic biorefineries have gained much attention worldwide as a potential solution to the challenges of energy demand and global climate change. However, the industrial implementation of biorefineries has been hindered by low fermentable sugar yields and low lignin processability. Combinatorial pretreatments with a low holding temperature were investigated in an effort to synergistically improve the carbohydrate output and lignin processability from corn stover. Upon combinatorial pretreatment with 1% H2S04 for 30 min followed by 1% NaOH for 60 min at 120 °C, glucan and xylan conversion increased by 11.2% and 8.3% respectively relative to single pretreatment. This combinational pretreatment removed the amorphous portion, disrupted the rigid structure, and increased the water holding capacity of corn stover, thus increasing the hydrolysis performance. With whole fractionation by combinatorial pretreatment, glucose and xylose yields were 88.4% and 72.6%, respectively, representing increases of 10.0% and 8.1% The lignin yield was 19.7% in the solid residue and 77.6% in the liquid stream, which increased by 33.4% When grown in fed-batch fermentation mode, a record level of polyhydroxyalkanoate (PHA) concentration (1.0 g r1) was obtained using lignin as a carbon source by Pseudomonas putida KT2440. Lignin characterization results showed that combinatorial pretreatment increased the G- and H-lignin content, reduced the p-p and p-O-4 groups, and fractionated more aromatic monomers, thus facilitating lignin processability into PHA. These results highlighted the use of combinational pretreatment at a low holding temperature as a means to synergistically maximize the carbohydrate output and lignin processability which provides a unique set of features to improve the biorefining performance.","author":[{"dropping-particle":"","family":"Liu","given":"Zhi Hua","non-dropping-particle":"","parse-names":false,"suffix":""},{"dropping-particle":"","family":"Olson","given":"Michelle L.","non-dropping-particle":"","parse-names":false,"suffix":""},{"dropping-particle":"","family":"Shinde","given":"Somnath","non-dropping-particle":"","parse-names":false,"suffix":""},{"dropping-particle":"","family":"Wang","given":"Xin","non-dropping-particle":"","parse-names":false,"suffix":""},{"dropping-particle":"","family":"Hao","given":"Naijia","non-dropping-particle":"","parse-names":false,"suffix":""},{"dropping-particle":"","family":"Yoo","given":"Chang Geun","non-dropping-particle":"","parse-names":false,"suffix":""},{"dropping-particle":"","family":"Bhagia","given":"Samarthya","non-dropping-particle":"","parse-names":false,"suffix":""},{"dropping-particle":"","family":"Dunlap","given":"John R.","non-dropping-particle":"","parse-names":false,"suffix":""},{"dropping-particle":"","family":"Pu","given":"Yunqiao","non-dropping-particle":"","parse-names":false,"suffix":""},{"dropping-particle":"","family":"Kao","given":"Katy C.","non-dropping-particle":"","parse-names":false,"suffix":""},{"dropping-particle":"","family":"Ragauskas","given":"Arthur J.","non-dropping-particle":"","parse-names":false,"suffix":""},{"dropping-particle":"","family":"Jin","given":"Mingjie","non-dropping-particle":"","parse-names":false,"suffix":""},{"dropping-particle":"","family":"Yuan","given":"Joshua S.","non-dropping-particle":"","parse-names":false,"suffix":""}],"container-title":"Green Chemistry","id":"ITEM-5","issued":{"date-parts":[["2017"]]},"page":"4939-4955","publisher":"Royal Society of Chemistry","title":"Synergistic maximization of the carbohydrate output and lignin processability by combinatorial pretreatment","type":"article-journal","volume":"19"},"uris":["http://www.mendeley.com/documents/?uuid=89502bba-30be-4373-83d6-d0bff99d07c8"]}],"mendeley":{"formattedCitation":"(22–26)","plainTextFormattedCitation":"(22–26)","previouslyFormattedCitation":"(22–26)"},"properties":{"noteIndex":0},"schema":"https://github.com/citation-style-language/schema/raw/master/csl-citation.json"}</w:instrText>
      </w:r>
      <w:r w:rsidR="00F42D92">
        <w:fldChar w:fldCharType="separate"/>
      </w:r>
      <w:r w:rsidR="006E670F" w:rsidRPr="006E670F">
        <w:rPr>
          <w:noProof/>
        </w:rPr>
        <w:t>(22–26)</w:t>
      </w:r>
      <w:r w:rsidR="00F42D92">
        <w:fldChar w:fldCharType="end"/>
      </w:r>
      <w:r w:rsidR="00F42D92">
        <w:t>.</w:t>
      </w:r>
    </w:p>
    <w:p w14:paraId="2DADAD61" w14:textId="5E8ABBE6" w:rsidR="00A1142E" w:rsidRDefault="00487B37" w:rsidP="00331052">
      <w:pPr>
        <w:spacing w:line="480" w:lineRule="auto"/>
        <w:ind w:firstLine="720"/>
      </w:pPr>
      <w:r>
        <w:t xml:space="preserve">The </w:t>
      </w:r>
      <w:r w:rsidR="00602EA8">
        <w:t xml:space="preserve">success </w:t>
      </w:r>
      <w:r>
        <w:t xml:space="preserve">of microbial funneling is </w:t>
      </w:r>
      <w:r w:rsidR="00145444">
        <w:t xml:space="preserve">likely </w:t>
      </w:r>
      <w:r>
        <w:t xml:space="preserve">dependent </w:t>
      </w:r>
      <w:r w:rsidR="00145444">
        <w:t xml:space="preserve">on both </w:t>
      </w:r>
      <w:r>
        <w:t xml:space="preserve">the </w:t>
      </w:r>
      <w:r w:rsidR="000F3AAD">
        <w:t>organism</w:t>
      </w:r>
      <w:r w:rsidR="00145444">
        <w:t xml:space="preserve"> and </w:t>
      </w:r>
      <w:r>
        <w:t>the lignin depolymerization method.</w:t>
      </w:r>
      <w:r w:rsidR="000F3AAD">
        <w:t xml:space="preserve"> S</w:t>
      </w:r>
      <w:r>
        <w:t xml:space="preserve">ome microbes </w:t>
      </w:r>
      <w:r w:rsidR="00602EA8">
        <w:t xml:space="preserve">may be </w:t>
      </w:r>
      <w:r>
        <w:t xml:space="preserve">better suited to </w:t>
      </w:r>
      <w:r w:rsidR="00602EA8">
        <w:t xml:space="preserve">funnel </w:t>
      </w:r>
      <w:r w:rsidR="00812B46">
        <w:t xml:space="preserve">both native and chemically-modified </w:t>
      </w:r>
      <w:r w:rsidR="00602EA8">
        <w:t xml:space="preserve">products of lignin </w:t>
      </w:r>
      <w:r>
        <w:t>depolymerization</w:t>
      </w:r>
      <w:r w:rsidR="006C49EB">
        <w:t xml:space="preserve">, </w:t>
      </w:r>
      <w:r w:rsidR="00DD3E98">
        <w:t xml:space="preserve">either before or after the addition of </w:t>
      </w:r>
      <w:r w:rsidR="006C49EB">
        <w:t xml:space="preserve">metabolic functions from </w:t>
      </w:r>
      <w:r w:rsidR="00DD3E98">
        <w:t xml:space="preserve">another </w:t>
      </w:r>
      <w:r w:rsidR="000031A4">
        <w:t>host</w:t>
      </w:r>
      <w:r w:rsidR="006C49EB">
        <w:t>.</w:t>
      </w:r>
      <w:r w:rsidR="00602EA8">
        <w:t xml:space="preserve"> </w:t>
      </w:r>
      <w:r w:rsidR="0065599E">
        <w:t>In this study, we examined how</w:t>
      </w:r>
      <w:r w:rsidR="00FD40A3">
        <w:t xml:space="preserve"> </w:t>
      </w:r>
      <w:r w:rsidR="0065599E">
        <w:rPr>
          <w:i/>
        </w:rPr>
        <w:t xml:space="preserve">N. </w:t>
      </w:r>
      <w:proofErr w:type="spellStart"/>
      <w:r w:rsidR="0065599E">
        <w:rPr>
          <w:i/>
        </w:rPr>
        <w:t>aromaticivorans</w:t>
      </w:r>
      <w:proofErr w:type="spellEnd"/>
      <w:r w:rsidR="0065599E">
        <w:rPr>
          <w:i/>
        </w:rPr>
        <w:t xml:space="preserve"> </w:t>
      </w:r>
      <w:r w:rsidR="0065599E">
        <w:t xml:space="preserve">consumes </w:t>
      </w:r>
      <w:r w:rsidR="00DD3E98">
        <w:t>G-</w:t>
      </w:r>
      <w:r w:rsidR="0065599E">
        <w:t>diketone</w:t>
      </w:r>
      <w:r w:rsidR="00460C98">
        <w:t xml:space="preserve">, a </w:t>
      </w:r>
      <w:proofErr w:type="spellStart"/>
      <w:r w:rsidR="00460C98">
        <w:t>phenylpropanone</w:t>
      </w:r>
      <w:proofErr w:type="spellEnd"/>
      <w:r w:rsidR="00460C98">
        <w:t xml:space="preserve"> that is abundant in the products formed</w:t>
      </w:r>
      <w:r w:rsidR="0065599E">
        <w:t xml:space="preserve"> from </w:t>
      </w:r>
      <w:r w:rsidR="00FD40A3">
        <w:t xml:space="preserve">a </w:t>
      </w:r>
      <w:r w:rsidR="0065599E">
        <w:t xml:space="preserve">formic acid-induced </w:t>
      </w:r>
      <w:r w:rsidR="00FD40A3">
        <w:t xml:space="preserve">lignin </w:t>
      </w:r>
      <w:r w:rsidR="0065599E">
        <w:t xml:space="preserve">depolymerization method </w:t>
      </w:r>
      <w:r w:rsidR="0065599E">
        <w:fldChar w:fldCharType="begin" w:fldLock="1"/>
      </w:r>
      <w:r w:rsidR="0073423E">
        <w:instrText>ADDIN CSL_CITATION {"citationItems":[{"id":"ITEM-1","itemData":{"DOI":"10.1038/nature13867","ISSN":"14764687","abstract":"Lignin is a heterogeneous aromatic biopolymer that accounts for nearly 30% of the organic carbon on Earth and is one of the few renewable sources of aromatic chemicals. As the most recalcitrant of the three components of lignocellulosic biomass (cellulose, hemicellulose and lignin), lignin has been treated as a waste product in the pulp and paper industry, where it is burned to supply energy and recover pulping chemicals in the operation of paper mills. Extraction of higher value from lignin is increasingly recognized as being crucial to the economic viability of integrated biorefineries. Depolymerization is an important starting point for many lignin valorization strategies, because it could generate valuable aromatic chemicals and/or provide a source of low-molecular-mass feedstocks suitable for downstream processing. Commercial precedents show that certain types of lignin (lignosulphonates) may be converted into vanillin and other marketable products, but new technologies are needed to enhance the lignin value chain. The complex, irregular structure of lignin complicates chemical conversion efforts, and known depolymerization methods typically afford ill-defined products in low yields (that is, less than 10-20wt%). Here we describe a method for the depolymerization of oxidized lignin under mild conditions in aqueous formic acid that results in more than 60wt% yield of low-molecular-mass aromatics. We present the discovery of this facile C-O cleavage method, its application to aspen lignin depolymerization, and mechanistic insights into the reaction. The broader implications of these results for lignin conversion and biomass refining are also considered.","author":[{"dropping-particle":"","family":"Rahimi","given":"Alireza","non-dropping-particle":"","parse-names":false,"suffix":""},{"dropping-particle":"","family":"Ulbrich","given":"Arne","non-dropping-particle":"","parse-names":false,"suffix":""},{"dropping-particle":"","family":"Coon","given":"Joshua J.","non-dropping-particle":"","parse-names":false,"suffix":""},{"dropping-particle":"","family":"Stahl","given":"Shannon S.","non-dropping-particle":"","parse-names":false,"suffix":""}],"container-title":"Nature","id":"ITEM-1","issue":"7526","issued":{"date-parts":[["2014","11","13"]]},"page":"249-252","publisher":"Nature Publishing Group","title":"Formic-acid-induced depolymerization of oxidized lignin to aromatics","type":"article-journal","volume":"515"},"uris":["http://www.mendeley.com/documents/?uuid=ef4417dc-95c4-3889-889c-22e43cc1b629"]}],"mendeley":{"formattedCitation":"(13)","plainTextFormattedCitation":"(13)","previouslyFormattedCitation":"(13)"},"properties":{"noteIndex":0},"schema":"https://github.com/citation-style-language/schema/raw/master/csl-citation.json"}</w:instrText>
      </w:r>
      <w:r w:rsidR="0065599E">
        <w:fldChar w:fldCharType="separate"/>
      </w:r>
      <w:r w:rsidR="0073423E" w:rsidRPr="0073423E">
        <w:rPr>
          <w:noProof/>
        </w:rPr>
        <w:t>(13)</w:t>
      </w:r>
      <w:r w:rsidR="0065599E">
        <w:fldChar w:fldCharType="end"/>
      </w:r>
      <w:r w:rsidR="00460C98">
        <w:t xml:space="preserve"> </w:t>
      </w:r>
      <w:r w:rsidR="004E280D">
        <w:t xml:space="preserve">and is detected in the products of dilute acid hydrolysis of several </w:t>
      </w:r>
      <w:r w:rsidR="004E280D" w:rsidRPr="001761CE">
        <w:t>potential lignocellulosic biofuel feedstocks</w:t>
      </w:r>
      <w:r w:rsidR="00DD014F">
        <w:t xml:space="preserve">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65599E">
        <w:t xml:space="preserve">. </w:t>
      </w:r>
      <w:r w:rsidR="004E280D">
        <w:t>Th</w:t>
      </w:r>
      <w:r w:rsidR="00812B46">
        <w:t xml:space="preserve">is </w:t>
      </w:r>
      <w:r w:rsidR="004E280D">
        <w:t xml:space="preserve">G-diketone belongs to a group of </w:t>
      </w:r>
      <w:r w:rsidR="007F5763">
        <w:t xml:space="preserve">compounds </w:t>
      </w:r>
      <w:r w:rsidR="004E280D">
        <w:t xml:space="preserve">known as Hibbert ketones </w:t>
      </w:r>
      <w:r w:rsidR="00DD014F">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DD014F">
        <w:fldChar w:fldCharType="separate"/>
      </w:r>
      <w:r w:rsidR="0073423E" w:rsidRPr="0073423E">
        <w:rPr>
          <w:noProof/>
        </w:rPr>
        <w:t>(14)</w:t>
      </w:r>
      <w:r w:rsidR="00DD014F">
        <w:fldChar w:fldCharType="end"/>
      </w:r>
      <w:r w:rsidR="009F4266">
        <w:t>,</w:t>
      </w:r>
      <w:r w:rsidR="00DD014F">
        <w:t xml:space="preserve"> </w:t>
      </w:r>
      <w:r w:rsidR="004E280D">
        <w:t xml:space="preserve">for which information on </w:t>
      </w:r>
      <w:r w:rsidR="00926E1E">
        <w:t>microbial degradation pathways is lacking</w:t>
      </w:r>
      <w:ins w:id="35" w:author="Alexandra Linz" w:date="2021-06-30T15:37:00Z">
        <w:r w:rsidR="007621CD">
          <w:t xml:space="preserve">. </w:t>
        </w:r>
      </w:ins>
      <w:ins w:id="36" w:author="Alexandra Linz" w:date="2021-07-19T15:20:00Z">
        <w:r w:rsidR="00B65DD2" w:rsidRPr="00864E9F">
          <w:rPr>
            <w:i/>
            <w:color w:val="FF0000"/>
          </w:rPr>
          <w:t xml:space="preserve">N. </w:t>
        </w:r>
        <w:proofErr w:type="spellStart"/>
        <w:r w:rsidR="00B65DD2" w:rsidRPr="00864E9F">
          <w:rPr>
            <w:i/>
            <w:color w:val="FF0000"/>
          </w:rPr>
          <w:t>aromaticivorans</w:t>
        </w:r>
        <w:proofErr w:type="spellEnd"/>
        <w:r w:rsidR="00B65DD2" w:rsidRPr="00864E9F">
          <w:rPr>
            <w:color w:val="FF0000"/>
          </w:rPr>
          <w:t xml:space="preserve"> is the only bacterium tested to date with the ability to catabolize these diketones</w:t>
        </w:r>
      </w:ins>
      <w:r w:rsidR="00926E1E">
        <w:t xml:space="preserve">. </w:t>
      </w:r>
      <w:r w:rsidR="005E3A84">
        <w:t xml:space="preserve">In this work, we identified enzymes that reduce the side </w:t>
      </w:r>
      <w:r w:rsidR="005E3A84">
        <w:lastRenderedPageBreak/>
        <w:t xml:space="preserve">chain ketone moieties of G-diketone. </w:t>
      </w:r>
      <w:r w:rsidR="00812B46">
        <w:t>Below</w:t>
      </w:r>
      <w:r w:rsidR="009F4266">
        <w:t>,</w:t>
      </w:r>
      <w:r w:rsidR="00926E1E">
        <w:t xml:space="preserve"> we discuss the implications of our </w:t>
      </w:r>
      <w:r w:rsidR="00812B46">
        <w:t xml:space="preserve">findings on the enzymes involved in the process of </w:t>
      </w:r>
      <w:r w:rsidR="00926E1E">
        <w:t xml:space="preserve">G-diketone degradation by </w:t>
      </w:r>
      <w:r w:rsidR="00926E1E" w:rsidRPr="00DD014F">
        <w:rPr>
          <w:i/>
          <w:iCs/>
        </w:rPr>
        <w:t xml:space="preserve">N. </w:t>
      </w:r>
      <w:proofErr w:type="spellStart"/>
      <w:r w:rsidR="00926E1E" w:rsidRPr="00DD014F">
        <w:rPr>
          <w:i/>
          <w:iCs/>
        </w:rPr>
        <w:t>aromaticivorans</w:t>
      </w:r>
      <w:proofErr w:type="spellEnd"/>
      <w:r w:rsidR="00926E1E">
        <w:t>.</w:t>
      </w:r>
    </w:p>
    <w:p w14:paraId="151DACA8" w14:textId="77777777" w:rsidR="002B79BF" w:rsidRDefault="002B79BF" w:rsidP="002B79BF">
      <w:pPr>
        <w:spacing w:line="480" w:lineRule="auto"/>
      </w:pPr>
      <w:r w:rsidRPr="00543C6E">
        <w:rPr>
          <w:rStyle w:val="Heading2Char"/>
        </w:rPr>
        <w:t xml:space="preserve">Previously characterized </w:t>
      </w:r>
      <w:proofErr w:type="spellStart"/>
      <w:r w:rsidRPr="00543C6E">
        <w:rPr>
          <w:rStyle w:val="Heading2Char"/>
        </w:rPr>
        <w:t>Lig</w:t>
      </w:r>
      <w:proofErr w:type="spellEnd"/>
      <w:r w:rsidRPr="00543C6E">
        <w:t xml:space="preserve"> </w:t>
      </w:r>
      <w:r w:rsidRPr="00543C6E">
        <w:rPr>
          <w:rStyle w:val="Heading2Char"/>
        </w:rPr>
        <w:t xml:space="preserve">dehydrogenases </w:t>
      </w:r>
      <w:r>
        <w:rPr>
          <w:rStyle w:val="Heading2Char"/>
        </w:rPr>
        <w:t xml:space="preserve">reduce </w:t>
      </w:r>
      <w:r w:rsidRPr="00543C6E">
        <w:rPr>
          <w:rStyle w:val="Heading2Char"/>
        </w:rPr>
        <w:t>G-diketone</w:t>
      </w:r>
      <w:r>
        <w:rPr>
          <w:i/>
        </w:rPr>
        <w:t xml:space="preserve">. </w:t>
      </w:r>
    </w:p>
    <w:p w14:paraId="2E7560DB" w14:textId="227D7F17" w:rsidR="002B79BF" w:rsidRDefault="006A39FB" w:rsidP="002B79BF">
      <w:pPr>
        <w:spacing w:line="480" w:lineRule="auto"/>
        <w:ind w:firstLine="720"/>
      </w:pPr>
      <w:r>
        <w:t xml:space="preserve">Based on </w:t>
      </w:r>
      <w:r w:rsidR="00E3273A">
        <w:t>genome-wide transcript analysis of cells grown in the presence of G-diketone</w:t>
      </w:r>
      <w:r>
        <w:t xml:space="preserve">, we hypothesized that the </w:t>
      </w:r>
      <w:r w:rsidR="00E3273A">
        <w:t xml:space="preserve">known aromatic </w:t>
      </w:r>
      <w:r>
        <w:t xml:space="preserve">dehydrogenases </w:t>
      </w:r>
      <w:proofErr w:type="spellStart"/>
      <w:r>
        <w:t>LigLNDO</w:t>
      </w:r>
      <w:proofErr w:type="spellEnd"/>
      <w:r>
        <w:rPr>
          <w:i/>
        </w:rPr>
        <w:t xml:space="preserve"> </w:t>
      </w:r>
      <w:r w:rsidR="00E3273A">
        <w:t xml:space="preserve">played a role in G-diketone metabolism, possibly by reducing </w:t>
      </w:r>
      <w:r>
        <w:t xml:space="preserve">one or both ketones on the </w:t>
      </w:r>
      <w:r w:rsidR="00E3273A">
        <w:t xml:space="preserve">aromatic </w:t>
      </w:r>
      <w:r w:rsidR="00BB2973">
        <w:t>side chain</w:t>
      </w:r>
      <w:r>
        <w:t xml:space="preserve">. </w:t>
      </w:r>
      <w:r w:rsidR="002B79BF">
        <w:t xml:space="preserve">To test </w:t>
      </w:r>
      <w:r>
        <w:t>this hypothesis</w:t>
      </w:r>
      <w:r w:rsidR="002B79BF">
        <w:t xml:space="preserve">, we compared enzyme activity for </w:t>
      </w:r>
      <w:r w:rsidR="00F247AB">
        <w:t xml:space="preserve">recombinant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incubated with </w:t>
      </w:r>
      <w:r w:rsidR="0029469D">
        <w:t>G-diketone</w:t>
      </w:r>
      <w:r w:rsidR="002B79BF">
        <w:t xml:space="preserve"> or GGE, a model aromatic dimer</w:t>
      </w:r>
      <w:r w:rsidR="002B79BF" w:rsidRPr="00C55F96">
        <w:t>.</w:t>
      </w:r>
      <w:r w:rsidR="002B79BF">
        <w:t xml:space="preserve"> </w:t>
      </w:r>
      <w:r w:rsidR="002B79BF">
        <w:rPr>
          <w:i/>
        </w:rPr>
        <w:t xml:space="preserve">In vitro </w:t>
      </w:r>
      <w:r w:rsidR="002B79BF">
        <w:t xml:space="preserve">enzyme assays confirmed that </w:t>
      </w:r>
      <w:proofErr w:type="spellStart"/>
      <w:r w:rsidR="002B79BF">
        <w:t>LigL</w:t>
      </w:r>
      <w:proofErr w:type="spellEnd"/>
      <w:r w:rsidR="002B79BF">
        <w:t xml:space="preserve">, </w:t>
      </w:r>
      <w:proofErr w:type="spellStart"/>
      <w:r w:rsidR="002B79BF">
        <w:t>LigN</w:t>
      </w:r>
      <w:proofErr w:type="spellEnd"/>
      <w:r w:rsidR="002B79BF">
        <w:t xml:space="preserve">, and </w:t>
      </w:r>
      <w:proofErr w:type="spellStart"/>
      <w:r w:rsidR="002B79BF">
        <w:t>LigD</w:t>
      </w:r>
      <w:proofErr w:type="spellEnd"/>
      <w:r w:rsidR="002B79BF">
        <w:t xml:space="preserve"> were </w:t>
      </w:r>
      <w:r w:rsidR="007E795F">
        <w:t xml:space="preserve">all </w:t>
      </w:r>
      <w:r w:rsidR="002B79BF">
        <w:t xml:space="preserve">able to reduce the Cα ketone </w:t>
      </w:r>
      <w:r w:rsidR="00521033">
        <w:t>of</w:t>
      </w:r>
      <w:r w:rsidR="002B79BF">
        <w:t xml:space="preserve"> G-diketone</w:t>
      </w:r>
      <w:r w:rsidR="007E795F">
        <w:t xml:space="preserve"> </w:t>
      </w:r>
      <w:r w:rsidR="007F5763">
        <w:t xml:space="preserve">in a reaction that required NADH as a source of reductant </w:t>
      </w:r>
      <w:r w:rsidR="007E795F">
        <w:t xml:space="preserve">to </w:t>
      </w:r>
      <w:r w:rsidR="007E795F" w:rsidRPr="001B5EE5">
        <w:t>produce GP-2</w:t>
      </w:r>
      <w:r w:rsidR="002B79BF">
        <w:t xml:space="preserve">. Each of these </w:t>
      </w:r>
      <w:proofErr w:type="spellStart"/>
      <w:r w:rsidR="002B79BF">
        <w:t>Lig</w:t>
      </w:r>
      <w:proofErr w:type="spellEnd"/>
      <w:r w:rsidR="002B79BF">
        <w:t xml:space="preserve"> dehydrogenases </w:t>
      </w:r>
      <w:r w:rsidR="00E3273A">
        <w:t xml:space="preserve">bound </w:t>
      </w:r>
      <w:r w:rsidR="002B79BF">
        <w:t>G-diketone and GGE with a similar affinity</w:t>
      </w:r>
      <w:r w:rsidR="001B5EE5">
        <w:t>,</w:t>
      </w:r>
      <w:r w:rsidR="002B79BF">
        <w:t xml:space="preserve"> since the </w:t>
      </w:r>
      <w:proofErr w:type="spellStart"/>
      <w:r w:rsidR="002B79BF">
        <w:t>Michaelis</w:t>
      </w:r>
      <w:proofErr w:type="spellEnd"/>
      <w:r w:rsidR="002B79BF">
        <w:t xml:space="preserve">-Menten constants for the </w:t>
      </w:r>
      <w:r w:rsidR="00E3273A">
        <w:t>mono</w:t>
      </w:r>
      <w:r w:rsidR="002B79BF">
        <w:t>aromatic and dimeric substrates were comparable under identical reaction conditions</w:t>
      </w:r>
      <w:r w:rsidR="00521033">
        <w:t xml:space="preserve"> (</w:t>
      </w:r>
      <w:r w:rsidR="00BE7ED5">
        <w:t xml:space="preserve">Figure </w:t>
      </w:r>
      <w:r w:rsidR="00ED6864">
        <w:t>5</w:t>
      </w:r>
      <w:r w:rsidR="00521033">
        <w:t>)</w:t>
      </w:r>
      <w:r w:rsidR="002B79BF">
        <w:t>. This predicts that the presence or absence of a second aromatic ring does not make a major contribution to binding</w:t>
      </w:r>
      <w:r w:rsidR="00E3273A">
        <w:t xml:space="preserve"> of this substrate</w:t>
      </w:r>
      <w:r w:rsidR="002B79BF">
        <w:t xml:space="preserve">. </w:t>
      </w:r>
      <w:r w:rsidR="00F51152">
        <w:t>This</w:t>
      </w:r>
      <w:r w:rsidR="00223CEB">
        <w:t xml:space="preserve"> </w:t>
      </w:r>
      <w:r w:rsidR="00332D61">
        <w:t>indicate</w:t>
      </w:r>
      <w:r w:rsidR="00F51152">
        <w:t>s</w:t>
      </w:r>
      <w:r w:rsidR="00332D61">
        <w:t xml:space="preserve"> </w:t>
      </w:r>
      <w:r w:rsidR="002B79BF">
        <w:t xml:space="preserve">that </w:t>
      </w:r>
      <w:proofErr w:type="spellStart"/>
      <w:r w:rsidR="002B79BF">
        <w:t>Lig</w:t>
      </w:r>
      <w:proofErr w:type="spellEnd"/>
      <w:r w:rsidR="002B79BF">
        <w:t xml:space="preserve"> enzymes analyzed in the past may have a broader role in </w:t>
      </w:r>
      <w:r w:rsidR="00332D61">
        <w:t xml:space="preserve">the </w:t>
      </w:r>
      <w:r w:rsidR="002B79BF">
        <w:t xml:space="preserve">metabolism </w:t>
      </w:r>
      <w:r w:rsidR="00332D61">
        <w:t>o</w:t>
      </w:r>
      <w:r w:rsidR="00F247AB">
        <w:t>f</w:t>
      </w:r>
      <w:r w:rsidR="00332D61">
        <w:t xml:space="preserve"> biologically derived aromatics </w:t>
      </w:r>
      <w:r w:rsidR="00F51152">
        <w:t>as well as those</w:t>
      </w:r>
      <w:r w:rsidR="00332D61">
        <w:t xml:space="preserve"> produced during chemical treatment of lignin and other aromatic-containing substrates</w:t>
      </w:r>
      <w:r w:rsidR="002B79BF">
        <w:t>.</w:t>
      </w:r>
      <w:r w:rsidR="00401C0D">
        <w:t xml:space="preserve"> Indeed, our experiments show that </w:t>
      </w:r>
      <w:r w:rsidR="00401C0D" w:rsidRPr="00DD014F">
        <w:rPr>
          <w:i/>
          <w:iCs/>
        </w:rPr>
        <w:t xml:space="preserve">N. </w:t>
      </w:r>
      <w:proofErr w:type="spellStart"/>
      <w:r w:rsidR="00401C0D" w:rsidRPr="00DD014F">
        <w:rPr>
          <w:i/>
          <w:iCs/>
        </w:rPr>
        <w:t>aromaticivorans</w:t>
      </w:r>
      <w:proofErr w:type="spellEnd"/>
      <w:r w:rsidR="00401C0D">
        <w:t xml:space="preserve"> </w:t>
      </w:r>
      <w:proofErr w:type="spellStart"/>
      <w:r w:rsidR="00401C0D">
        <w:t>LigL</w:t>
      </w:r>
      <w:proofErr w:type="spellEnd"/>
      <w:r w:rsidR="00401C0D">
        <w:t xml:space="preserve">, </w:t>
      </w:r>
      <w:proofErr w:type="spellStart"/>
      <w:r w:rsidR="00401C0D">
        <w:t>LigN</w:t>
      </w:r>
      <w:proofErr w:type="spellEnd"/>
      <w:r w:rsidR="00401C0D">
        <w:t xml:space="preserve"> and </w:t>
      </w:r>
      <w:proofErr w:type="spellStart"/>
      <w:r w:rsidR="00401C0D">
        <w:t>Lig</w:t>
      </w:r>
      <w:r w:rsidR="00F247AB">
        <w:t>D</w:t>
      </w:r>
      <w:proofErr w:type="spellEnd"/>
      <w:r w:rsidR="00401C0D">
        <w:t xml:space="preserve"> are each able to oxidize the side chain of an aromatic dimer like GGE</w:t>
      </w:r>
      <w:r w:rsidR="00F247AB">
        <w:t xml:space="preserve"> and</w:t>
      </w:r>
      <w:r w:rsidR="00401C0D">
        <w:t xml:space="preserve"> reduce the </w:t>
      </w:r>
      <w:r w:rsidR="0062087A">
        <w:t>C</w:t>
      </w:r>
      <w:r w:rsidR="00401C0D">
        <w:t>α-side chain ketone in G-diketone</w:t>
      </w:r>
      <w:r w:rsidR="007B1E13">
        <w:t xml:space="preserve"> to generate GP-2</w:t>
      </w:r>
      <w:r w:rsidR="00401C0D">
        <w:t xml:space="preserve">, and </w:t>
      </w:r>
      <w:r w:rsidR="007B1E13">
        <w:t xml:space="preserve">that </w:t>
      </w:r>
      <w:proofErr w:type="spellStart"/>
      <w:r w:rsidR="00401C0D" w:rsidRPr="00317942">
        <w:t>LigL</w:t>
      </w:r>
      <w:proofErr w:type="spellEnd"/>
      <w:r w:rsidR="00223CEB" w:rsidRPr="00317942">
        <w:t xml:space="preserve"> also</w:t>
      </w:r>
      <w:r w:rsidR="00401C0D" w:rsidRPr="00317942">
        <w:t xml:space="preserve"> reduce</w:t>
      </w:r>
      <w:r w:rsidR="007B1E13" w:rsidRPr="00317942">
        <w:t>s</w:t>
      </w:r>
      <w:r w:rsidR="00401C0D" w:rsidRPr="00317942">
        <w:t xml:space="preserve"> </w:t>
      </w:r>
      <w:r w:rsidR="007B1E13" w:rsidRPr="00317942">
        <w:t xml:space="preserve">the </w:t>
      </w:r>
      <w:r w:rsidR="0062087A" w:rsidRPr="00317942">
        <w:t>C</w:t>
      </w:r>
      <w:r w:rsidR="00401C0D" w:rsidRPr="00317942">
        <w:t>α</w:t>
      </w:r>
      <w:r w:rsidR="00223CEB" w:rsidRPr="00317942">
        <w:t xml:space="preserve"> carbon of GP</w:t>
      </w:r>
      <w:r w:rsidR="00401C0D" w:rsidRPr="00317942">
        <w:t>-</w:t>
      </w:r>
      <w:r w:rsidR="00223CEB" w:rsidRPr="00317942">
        <w:t>1</w:t>
      </w:r>
      <w:r w:rsidR="00401C0D" w:rsidRPr="00317942">
        <w:t xml:space="preserve"> to produce </w:t>
      </w:r>
      <w:r w:rsidR="00223CEB" w:rsidRPr="00317942">
        <w:t xml:space="preserve">racemic </w:t>
      </w:r>
      <w:r w:rsidR="00401C0D" w:rsidRPr="00317942">
        <w:t>GD</w:t>
      </w:r>
      <w:r w:rsidR="00401C0D">
        <w:t xml:space="preserve"> (Figure </w:t>
      </w:r>
      <w:r w:rsidR="00ED6864">
        <w:t>4</w:t>
      </w:r>
      <w:r w:rsidR="00401C0D">
        <w:t>).</w:t>
      </w:r>
    </w:p>
    <w:p w14:paraId="68117CE6" w14:textId="791A6E01" w:rsidR="002B79BF" w:rsidRDefault="00B20196" w:rsidP="002B79BF">
      <w:pPr>
        <w:spacing w:line="480" w:lineRule="auto"/>
        <w:ind w:firstLine="720"/>
      </w:pPr>
      <w:r>
        <w:t>W</w:t>
      </w:r>
      <w:r w:rsidR="007B1E13">
        <w:t xml:space="preserve">e found that </w:t>
      </w:r>
      <w:proofErr w:type="spellStart"/>
      <w:r w:rsidR="002B79BF">
        <w:t>LigN</w:t>
      </w:r>
      <w:proofErr w:type="spellEnd"/>
      <w:r w:rsidR="002B79BF">
        <w:t xml:space="preserve"> and </w:t>
      </w:r>
      <w:proofErr w:type="spellStart"/>
      <w:r w:rsidR="002B79BF">
        <w:t>LigD</w:t>
      </w:r>
      <w:proofErr w:type="spellEnd"/>
      <w:r w:rsidR="002B79BF">
        <w:t xml:space="preserve"> had higher turnover frequencies when oxidizing the Cα bond in the aromatic dimer GGE</w:t>
      </w:r>
      <w:r w:rsidR="006A39FB">
        <w:t xml:space="preserve"> compared to</w:t>
      </w:r>
      <w:r w:rsidR="002B79BF">
        <w:t xml:space="preserve"> reducing the Cα ketone in </w:t>
      </w:r>
      <w:r w:rsidR="0029469D">
        <w:t>G-diketone</w:t>
      </w:r>
      <w:r w:rsidR="00521033">
        <w:t xml:space="preserve"> (</w:t>
      </w:r>
      <w:r w:rsidR="00BE7ED5">
        <w:t xml:space="preserve">Figure </w:t>
      </w:r>
      <w:r w:rsidR="00ED6864">
        <w:t>5</w:t>
      </w:r>
      <w:r w:rsidR="00521033">
        <w:t>)</w:t>
      </w:r>
      <w:r w:rsidR="002B79BF">
        <w:t xml:space="preserve">. </w:t>
      </w:r>
      <w:r w:rsidR="007B1E13">
        <w:t>In contrast</w:t>
      </w:r>
      <w:r w:rsidR="002B79BF">
        <w:t xml:space="preserve">, </w:t>
      </w:r>
      <w:proofErr w:type="spellStart"/>
      <w:r w:rsidR="002B79BF">
        <w:t>LigL</w:t>
      </w:r>
      <w:proofErr w:type="spellEnd"/>
      <w:r w:rsidR="002B79BF">
        <w:t xml:space="preserve"> had a higher turnover frequency when reducing the Cα ketone in</w:t>
      </w:r>
      <w:r w:rsidR="007E795F">
        <w:t xml:space="preserve"> </w:t>
      </w:r>
      <w:r w:rsidR="0029469D">
        <w:t>G-diketone</w:t>
      </w:r>
      <w:r w:rsidR="002B79BF">
        <w:t xml:space="preserve"> </w:t>
      </w:r>
      <w:r w:rsidR="002B79BF">
        <w:lastRenderedPageBreak/>
        <w:t>than when oxidizing the Cα position of GGE</w:t>
      </w:r>
      <w:r w:rsidR="00F51152">
        <w:t xml:space="preserve"> (Figure </w:t>
      </w:r>
      <w:r w:rsidR="00ED6864">
        <w:t>5</w:t>
      </w:r>
      <w:r w:rsidR="00F51152">
        <w:t>)</w:t>
      </w:r>
      <w:r w:rsidR="002B79BF">
        <w:t xml:space="preserve">. </w:t>
      </w:r>
      <w:r w:rsidR="007B1E13">
        <w:t>Th</w:t>
      </w:r>
      <w:r w:rsidR="00F51152">
        <w:t>ese results</w:t>
      </w:r>
      <w:r w:rsidR="007B1E13">
        <w:t xml:space="preserve"> predict there </w:t>
      </w:r>
      <w:r w:rsidR="00F51152">
        <w:t>may</w:t>
      </w:r>
      <w:r w:rsidR="007B1E13">
        <w:t xml:space="preserve"> be active site differences in these three aromatic dehydrogenases that impact the</w:t>
      </w:r>
      <w:r w:rsidR="00E55FCB">
        <w:t>ir</w:t>
      </w:r>
      <w:r w:rsidR="007B1E13">
        <w:t xml:space="preserve"> ability to oxidize or reduce individual substrates. </w:t>
      </w:r>
      <w:r w:rsidR="007E795F">
        <w:t xml:space="preserve">Additionally, </w:t>
      </w:r>
      <w:r w:rsidR="007B1E13">
        <w:t xml:space="preserve">we found that </w:t>
      </w:r>
      <w:proofErr w:type="spellStart"/>
      <w:r w:rsidR="007E795F">
        <w:t>LigL</w:t>
      </w:r>
      <w:proofErr w:type="spellEnd"/>
      <w:r w:rsidR="007E795F">
        <w:t xml:space="preserve"> was able to reduce the C</w:t>
      </w:r>
      <w:r w:rsidR="006C380C">
        <w:t>α</w:t>
      </w:r>
      <w:r w:rsidR="007E795F">
        <w:t xml:space="preserve"> ketone to</w:t>
      </w:r>
      <w:r w:rsidR="006C380C">
        <w:t xml:space="preserve"> form</w:t>
      </w:r>
      <w:r w:rsidR="007E795F">
        <w:t xml:space="preserve"> </w:t>
      </w:r>
      <w:r w:rsidR="00321B64" w:rsidRPr="0078209B">
        <w:t xml:space="preserve">GD </w:t>
      </w:r>
      <w:r w:rsidR="007E795F" w:rsidRPr="0078209B">
        <w:t>when provided GP-1 as a substrate,</w:t>
      </w:r>
      <w:r w:rsidR="007E795F">
        <w:t xml:space="preserve"> while </w:t>
      </w:r>
      <w:proofErr w:type="spellStart"/>
      <w:r w:rsidR="007E795F">
        <w:t>LigN</w:t>
      </w:r>
      <w:proofErr w:type="spellEnd"/>
      <w:r w:rsidR="007E795F">
        <w:t xml:space="preserve"> and </w:t>
      </w:r>
      <w:proofErr w:type="spellStart"/>
      <w:r w:rsidR="007E795F">
        <w:t>LigD</w:t>
      </w:r>
      <w:proofErr w:type="spellEnd"/>
      <w:r w:rsidR="007E795F">
        <w:t xml:space="preserve"> could not reduce </w:t>
      </w:r>
      <w:r w:rsidR="006C380C">
        <w:t>GP-1</w:t>
      </w:r>
      <w:r w:rsidR="00521033">
        <w:t xml:space="preserve"> (Figure </w:t>
      </w:r>
      <w:r w:rsidR="00ED6864">
        <w:t>5</w:t>
      </w:r>
      <w:r w:rsidR="00521033">
        <w:t>)</w:t>
      </w:r>
      <w:r w:rsidR="006C380C">
        <w:t>.</w:t>
      </w:r>
      <w:r w:rsidR="007E795F">
        <w:t xml:space="preserve"> This suggests that </w:t>
      </w:r>
      <w:proofErr w:type="spellStart"/>
      <w:r w:rsidR="007E795F">
        <w:t>LigL</w:t>
      </w:r>
      <w:proofErr w:type="spellEnd"/>
      <w:r w:rsidR="007E795F">
        <w:t xml:space="preserve"> </w:t>
      </w:r>
      <w:r w:rsidR="00223CEB">
        <w:t xml:space="preserve">may </w:t>
      </w:r>
      <w:r w:rsidR="007E795F">
        <w:t xml:space="preserve">catalyze </w:t>
      </w:r>
      <w:r w:rsidR="00844196">
        <w:t xml:space="preserve">another </w:t>
      </w:r>
      <w:r w:rsidR="007E795F">
        <w:t xml:space="preserve">step in G-diketone degradation, resulting in a fully reduced side chain that is </w:t>
      </w:r>
      <w:r w:rsidR="00844196">
        <w:t xml:space="preserve">a substrate for subsequent </w:t>
      </w:r>
      <w:r w:rsidR="007E795F">
        <w:t>cleavage</w:t>
      </w:r>
      <w:r w:rsidR="00844196">
        <w:t xml:space="preserve"> to produce vanillin</w:t>
      </w:r>
      <w:r w:rsidR="00F40162">
        <w:t>.</w:t>
      </w:r>
      <w:r w:rsidR="00844196">
        <w:t xml:space="preserve"> </w:t>
      </w:r>
      <w:r w:rsidR="001F7671">
        <w:t xml:space="preserve">Hibbert ketones </w:t>
      </w:r>
      <w:r w:rsidR="007B1E13">
        <w:t xml:space="preserve">such as GP-2 </w:t>
      </w:r>
      <w:r w:rsidR="00E55FCB">
        <w:t xml:space="preserve">and GP-1 </w:t>
      </w:r>
      <w:r w:rsidR="001F7671">
        <w:t>are known to spontaneously interconvert, so it is possible that</w:t>
      </w:r>
      <w:r w:rsidR="007B1E13">
        <w:t>,</w:t>
      </w:r>
      <w:r w:rsidR="001F7671">
        <w:t xml:space="preserve"> under cellular conditions, GP-2 can isomerize to GP-1 </w:t>
      </w:r>
      <w:r w:rsidR="001F7671">
        <w:fldChar w:fldCharType="begin" w:fldLock="1"/>
      </w:r>
      <w:r w:rsidR="0073423E">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rsidR="001F7671">
        <w:fldChar w:fldCharType="separate"/>
      </w:r>
      <w:r w:rsidR="0073423E" w:rsidRPr="0073423E">
        <w:rPr>
          <w:noProof/>
        </w:rPr>
        <w:t>(14)</w:t>
      </w:r>
      <w:r w:rsidR="001F7671">
        <w:fldChar w:fldCharType="end"/>
      </w:r>
      <w:r w:rsidR="001F7671">
        <w:t>.</w:t>
      </w:r>
      <w:r w:rsidR="001C20FC">
        <w:t xml:space="preserve"> Deletion of </w:t>
      </w:r>
      <w:proofErr w:type="spellStart"/>
      <w:r w:rsidR="001C20FC">
        <w:rPr>
          <w:i/>
        </w:rPr>
        <w:t>ligL</w:t>
      </w:r>
      <w:proofErr w:type="spellEnd"/>
      <w:r w:rsidR="001C20FC">
        <w:rPr>
          <w:i/>
        </w:rPr>
        <w:t xml:space="preserve"> </w:t>
      </w:r>
      <w:r w:rsidR="001C20FC">
        <w:t xml:space="preserve">did not result in a growth defect on </w:t>
      </w:r>
      <w:r w:rsidR="0029469D">
        <w:t>G-diketone</w:t>
      </w:r>
      <w:r w:rsidR="001C20FC">
        <w:t xml:space="preserve">, so it is possible that </w:t>
      </w:r>
      <w:proofErr w:type="spellStart"/>
      <w:r w:rsidR="00223CEB">
        <w:t>LigO</w:t>
      </w:r>
      <w:proofErr w:type="spellEnd"/>
      <w:r w:rsidR="00223CEB">
        <w:t xml:space="preserve">, which we were not able to purify, or </w:t>
      </w:r>
      <w:r w:rsidR="007B1E13">
        <w:t xml:space="preserve">another as of yet unknown enzyme </w:t>
      </w:r>
      <w:r w:rsidR="001C20FC">
        <w:t>is capable of reducing GP-2</w:t>
      </w:r>
      <w:r w:rsidR="006C380C">
        <w:t xml:space="preserve"> to GD</w:t>
      </w:r>
      <w:r w:rsidR="001C20FC">
        <w:t>.</w:t>
      </w:r>
      <w:r w:rsidR="001F7671">
        <w:t xml:space="preserve"> </w:t>
      </w:r>
      <w:r w:rsidR="007E795F">
        <w:t xml:space="preserve"> </w:t>
      </w:r>
      <w:proofErr w:type="spellStart"/>
      <w:r w:rsidR="007E795F">
        <w:t>Lig</w:t>
      </w:r>
      <w:proofErr w:type="spellEnd"/>
      <w:r w:rsidR="007E795F">
        <w:t xml:space="preserve"> dehydrogenases </w:t>
      </w:r>
      <w:r w:rsidR="00273110">
        <w:t xml:space="preserve">from </w:t>
      </w:r>
      <w:r w:rsidR="008F296C">
        <w:t xml:space="preserve">other </w:t>
      </w:r>
      <w:proofErr w:type="spellStart"/>
      <w:r w:rsidR="008F296C">
        <w:t>sphingomonads</w:t>
      </w:r>
      <w:proofErr w:type="spellEnd"/>
      <w:r w:rsidR="008F296C">
        <w:t xml:space="preserve"> have been found to be </w:t>
      </w:r>
      <w:r w:rsidR="00273110">
        <w:t xml:space="preserve">stereospecific </w:t>
      </w:r>
      <w:r w:rsidR="004E0D69">
        <w:fldChar w:fldCharType="begin" w:fldLock="1"/>
      </w:r>
      <w:r w:rsidR="006E670F">
        <w:instrText>ADDIN CSL_CITATION {"citationItems":[{"id":"ITEM-1","itemData":{"DOI":"10.1128/AEM.00880-09","ISSN":"00992240","PMID":"19542348","abstract":"Degradation of arylglycerol-β-aryl ether is the most important process in bacterial lignin catabolism. Sphingobium sp. strain SYK-6 degrades guaiacylglycerol-β-guaiacyl ether (GGE) to β-(2-methoxyphenoxy)- β-hydroxypropiovanillone (MPHPV), and then the ether linkage of MPHPV is cleaved to generate α-glutathionyl-β-hydroxypropiovanillone (GS-HPV) and guaiacol. We have characterized three enantioselective glutathione S-transferase genes, including two genes that are involved in the ether cleavage of two enantiomers of MPHPV and one gene that is involved in the elimination of glutathione from a GS-HPV enantiomer. However, the first step in the degradation of four different GGE stereoisomers has not been characterized. In this study, three alcohol dehydrogenase genes, ligL, ligN, and ligO, which conferred GGE transformation activity in Escherichia coli, were isolated from SYK-6 and characterized, in addition to the previously cloned ligD gene. The levels of amino acid sequence identity of the four GGE dehydrogenases, which belong to the short-chain dehydrogenase/ reductase family, ranged from 32% to 39%. Each gene was expressed in E. coli, and the stereospecificities of the gene products with the four GGE stereoisomers were determined by using chiral high-performance liquid chromatography with recently synthesized authentic enantiopure GGE stereoisomers. LigD and LigO converted (αR,βS)-GGE and (αR,βR)-GGE into (βS)-MPHPV and (βR)-MPHPV, respectively, while LigL and LigN transformed (αS,βR)-GGE and (αS,βS)-GGE to (βR)-MPHPV and (βS)-MPHPV, respectively. Disruption of the genes indicated that ligD is essential for the degradation of (αR,βS)-GGE and (αR,βR)-GGE and that both ligL and ligN contribute to the degradation of the two other GGE stereoisomers. Copyright © 2009, American Society for Microbiology. All Rights Reserved.","author":[{"dropping-particle":"","family":"Sato","given":"Yusuke","non-dropping-particle":"","parse-names":false,"suffix":""},{"dropping-particle":"","family":"Moriuchi","given":"Hideki","non-dropping-particle":"","parse-names":false,"suffix":""},{"dropping-particle":"","family":"Hishiyama","given":"Shojiro","non-dropping-particle":"","parse-names":false,"suffix":""},{"dropping-particle":"","family":"Otsuka","given":"Yuichiro","non-dropping-particle":"","parse-names":false,"suffix":""},{"dropping-particle":"","family":"Oshima","given":"Kenji","non-dropping-particle":"","parse-names":false,"suffix":""},{"dropping-particle":"","family":"Kasai","given":"Daisuke","non-dropping-particle":"","parse-names":false,"suffix":""},{"dropping-particle":"","family":"Nakamura","given":"Masaya","non-dropping-particle":"","parse-names":false,"suffix":""},{"dropping-particle":"","family":"Ohara","given":"Seiji","non-dropping-particle":"","parse-names":false,"suffix":""},{"dropping-particle":"","family":"Katayama","given":"Yoshihiro","non-dropping-particle":"","parse-names":false,"suffix":""},{"dropping-particle":"","family":"Fukuda","given":"Masao","non-dropping-particle":"","parse-names":false,"suffix":""},{"dropping-particle":"","family":"Masai","given":"Eiji","non-dropping-particle":"","parse-names":false,"suffix":""}],"container-title":"Applied and Environmental Microbiology","id":"ITEM-1","issue":"16","issued":{"date-parts":[["2009"]]},"page":"5195-5201","title":"Identification of three alcohol dehydrogenase genes involved in the stereospecific catabolism of arylglycerol-β-aryl ether by Sphingobium sp. strain SYK-6","type":"article-journal","volume":"75"},"uris":["http://www.mendeley.com/documents/?uuid=9b4ca58f-4e4a-4d6c-91f1-14c43af111b5"]}],"mendeley":{"formattedCitation":"(18)","plainTextFormattedCitation":"(18)","previouslyFormattedCitation":"(18)"},"properties":{"noteIndex":0},"schema":"https://github.com/citation-style-language/schema/raw/master/csl-citation.json"}</w:instrText>
      </w:r>
      <w:r w:rsidR="004E0D69">
        <w:fldChar w:fldCharType="separate"/>
      </w:r>
      <w:r w:rsidR="006E670F" w:rsidRPr="006E670F">
        <w:rPr>
          <w:noProof/>
        </w:rPr>
        <w:t>(18)</w:t>
      </w:r>
      <w:r w:rsidR="004E0D69">
        <w:fldChar w:fldCharType="end"/>
      </w:r>
      <w:r w:rsidR="008F296C" w:rsidRPr="008F296C">
        <w:t xml:space="preserve"> </w:t>
      </w:r>
      <w:r w:rsidR="008F296C">
        <w:t>or stereoselective</w:t>
      </w:r>
      <w:r w:rsidR="00F17BF3">
        <w:t xml:space="preserve"> </w:t>
      </w:r>
      <w:r w:rsidR="00F17BF3">
        <w:fldChar w:fldCharType="begin" w:fldLock="1"/>
      </w:r>
      <w:r w:rsidR="006E670F">
        <w:instrText>ADDIN CSL_CITATION {"citationItems":[{"id":"ITEM-1","itemData":{"DOI":"10.1128/AEM.01573-15","ISSN":"10985336","PMID":"26386069","abstract":"Lignin is a complex aromatic polymer found in plant cell walls that makes up 15 to 40% of plant biomass. The degradation of lignin substructures by bacteria is of emerging interest because it could provide renewable alternative feedstocks and intermediates for chemical manufacturing industries. We have isolated a bacterium, strain SG61-1L, that rapidly degrades all of the stereoisomers of one lignin substructure, guaiacylglycerol-β-guaiacyl ether (GGE), which contains a key β-O-4 linkage found in most intermonomer linkages in lignin. In an effort to understand the rapid degradation of GGE by this bacterium, we heterologously expressed and kinetically characterized a suite of dehydrogenase candidates for the first known step of GGE degradation. We identified a clade of active GGE dehydrogenases and also several other dehydrogenases outside this clade that were all able to oxidize GGE. Several candidates exhibited stereoselectivity toward the GGE stereoisomers, while others had higher levels of catalytic performance than previously described GGE dehydrogenases for all four stereoisomers, indicating a variety of potential applications for these enzymes in the manufacture of lignin-derived commodities.","author":[{"dropping-particle":"","family":"Palamuru","given":"Shannu","non-dropping-particle":"","parse-names":false,"suffix":""},{"dropping-particle":"","family":"Dellas","given":"Nikki","non-dropping-particle":"","parse-names":false,"suffix":""},{"dropping-particle":"","family":"Pearce","given":"Stephen L.","non-dropping-particle":"","parse-names":false,"suffix":""},{"dropping-particle":"","family":"Warden","given":"Andrew C.","non-dropping-particle":"","parse-names":false,"suffix":""},{"dropping-particle":"","family":"Oakeshott","given":"John G.","non-dropping-particle":"","parse-names":false,"suffix":""},{"dropping-particle":"","family":"Pandey","given":"Gunjan","non-dropping-particle":"","parse-names":false,"suffix":""}],"container-title":"Applied and Environmental Microbiology","id":"ITEM-1","issue":"23","issued":{"date-parts":[["2015"]]},"page":"8164-8176","title":"Phylogenetic and kinetic characterization of a suite of dehydrogenases from a newly isolated bacterium, strain SG61-1L, that catalyze the turnover of guaiacylglycerol-β-guaiacyl ether stereoisomers","type":"article-journal","volume":"81"},"uris":["http://www.mendeley.com/documents/?uuid=86539030-1bff-4b65-8b24-d9272819d9e2"]}],"mendeley":{"formattedCitation":"(27)","plainTextFormattedCitation":"(27)","previouslyFormattedCitation":"(27)"},"properties":{"noteIndex":0},"schema":"https://github.com/citation-style-language/schema/raw/master/csl-citation.json"}</w:instrText>
      </w:r>
      <w:r w:rsidR="00F17BF3">
        <w:fldChar w:fldCharType="separate"/>
      </w:r>
      <w:r w:rsidR="006E670F" w:rsidRPr="006E670F">
        <w:rPr>
          <w:noProof/>
        </w:rPr>
        <w:t>(27)</w:t>
      </w:r>
      <w:r w:rsidR="00F17BF3">
        <w:fldChar w:fldCharType="end"/>
      </w:r>
      <w:r w:rsidR="008F296C">
        <w:t xml:space="preserve"> for the </w:t>
      </w:r>
      <w:proofErr w:type="spellStart"/>
      <w:r w:rsidR="008F296C">
        <w:t>stereoconfiguration</w:t>
      </w:r>
      <w:proofErr w:type="spellEnd"/>
      <w:r w:rsidR="008F296C">
        <w:t xml:space="preserve"> of Cα in GGE</w:t>
      </w:r>
      <w:r w:rsidR="0062087A">
        <w:t xml:space="preserve">, so it is likely that </w:t>
      </w:r>
      <w:r w:rsidR="007E795F">
        <w:t xml:space="preserve">stereochemistry may play an important role in </w:t>
      </w:r>
      <w:r w:rsidR="0062087A">
        <w:t xml:space="preserve">enzymatic processing of </w:t>
      </w:r>
      <w:r w:rsidR="0029469D">
        <w:t>G-diketone</w:t>
      </w:r>
      <w:r w:rsidR="007E795F">
        <w:t xml:space="preserve"> </w:t>
      </w:r>
      <w:r w:rsidR="00BB2973">
        <w:t>side chain</w:t>
      </w:r>
      <w:r w:rsidR="007E795F">
        <w:t xml:space="preserve">. </w:t>
      </w:r>
      <w:r w:rsidR="0062087A">
        <w:t xml:space="preserve">However, sources of </w:t>
      </w:r>
      <w:r w:rsidR="00CE14D9">
        <w:t xml:space="preserve">purified GP-2 and </w:t>
      </w:r>
      <w:r w:rsidR="00E4605B">
        <w:t>erythro-GD</w:t>
      </w:r>
      <w:r w:rsidR="0062087A">
        <w:t xml:space="preserve"> are needed to assess the relative activity of </w:t>
      </w:r>
      <w:proofErr w:type="spellStart"/>
      <w:r w:rsidR="0062087A">
        <w:t>LigD</w:t>
      </w:r>
      <w:proofErr w:type="spellEnd"/>
      <w:r w:rsidR="0062087A">
        <w:t xml:space="preserve">, </w:t>
      </w:r>
      <w:proofErr w:type="spellStart"/>
      <w:r w:rsidR="0062087A">
        <w:t>LigL</w:t>
      </w:r>
      <w:proofErr w:type="spellEnd"/>
      <w:r w:rsidR="0062087A">
        <w:t xml:space="preserve">, and </w:t>
      </w:r>
      <w:proofErr w:type="spellStart"/>
      <w:r w:rsidR="0062087A">
        <w:t>LigN</w:t>
      </w:r>
      <w:proofErr w:type="spellEnd"/>
      <w:r w:rsidR="0062087A">
        <w:t xml:space="preserve"> with </w:t>
      </w:r>
      <w:r w:rsidR="00CE14D9">
        <w:t xml:space="preserve">these </w:t>
      </w:r>
      <w:r w:rsidR="00E4605B">
        <w:t>compound</w:t>
      </w:r>
      <w:r w:rsidR="00CE14D9">
        <w:t>s</w:t>
      </w:r>
      <w:r w:rsidR="00E4605B">
        <w:t>.</w:t>
      </w:r>
    </w:p>
    <w:p w14:paraId="3E4ED27E" w14:textId="2E9DE53F" w:rsidR="002B79BF" w:rsidRDefault="002B79BF" w:rsidP="00C55F96">
      <w:pPr>
        <w:spacing w:line="480" w:lineRule="auto"/>
        <w:rPr>
          <w:rStyle w:val="Heading2Char"/>
        </w:rPr>
      </w:pPr>
      <w:r>
        <w:rPr>
          <w:rStyle w:val="Heading2Char"/>
        </w:rPr>
        <w:t xml:space="preserve">In vivo degradation of </w:t>
      </w:r>
      <w:r w:rsidR="0029469D">
        <w:rPr>
          <w:rStyle w:val="Heading2Char"/>
        </w:rPr>
        <w:t>G-diketone</w:t>
      </w:r>
    </w:p>
    <w:p w14:paraId="3099F6E3" w14:textId="0CCA906A" w:rsidR="00321B64" w:rsidRPr="00C849EF" w:rsidRDefault="00321B64" w:rsidP="00C55F96">
      <w:pPr>
        <w:spacing w:line="480" w:lineRule="auto"/>
      </w:pPr>
      <w:r>
        <w:rPr>
          <w:rStyle w:val="Heading2Char"/>
          <w:i w:val="0"/>
        </w:rPr>
        <w:tab/>
      </w:r>
      <w:r w:rsidRPr="00321B64">
        <w:rPr>
          <w:rStyle w:val="Heading2Char"/>
          <w:rFonts w:ascii="Times New Roman" w:hAnsi="Times New Roman"/>
          <w:i w:val="0"/>
        </w:rPr>
        <w:t xml:space="preserve">Our </w:t>
      </w:r>
      <w:r w:rsidRPr="00321B64">
        <w:rPr>
          <w:rStyle w:val="Heading2Char"/>
          <w:rFonts w:ascii="Times New Roman" w:hAnsi="Times New Roman"/>
        </w:rPr>
        <w:t xml:space="preserve">in vitro </w:t>
      </w:r>
      <w:r w:rsidRPr="00321B64">
        <w:rPr>
          <w:rStyle w:val="Heading2Char"/>
          <w:rFonts w:ascii="Times New Roman" w:hAnsi="Times New Roman"/>
          <w:i w:val="0"/>
        </w:rPr>
        <w:t xml:space="preserve">enzyme assays predicted that G-diketone degradation is </w:t>
      </w:r>
      <w:r w:rsidR="00A22B8D" w:rsidRPr="00321B64">
        <w:rPr>
          <w:rStyle w:val="Heading2Char"/>
          <w:rFonts w:ascii="Times New Roman" w:hAnsi="Times New Roman"/>
          <w:i w:val="0"/>
        </w:rPr>
        <w:t>initia</w:t>
      </w:r>
      <w:r w:rsidR="00A22B8D">
        <w:rPr>
          <w:rStyle w:val="Heading2Char"/>
          <w:rFonts w:ascii="Times New Roman" w:hAnsi="Times New Roman"/>
          <w:i w:val="0"/>
        </w:rPr>
        <w:t>t</w:t>
      </w:r>
      <w:r w:rsidR="00A22B8D" w:rsidRPr="00321B64">
        <w:rPr>
          <w:rStyle w:val="Heading2Char"/>
          <w:rFonts w:ascii="Times New Roman" w:hAnsi="Times New Roman"/>
          <w:i w:val="0"/>
        </w:rPr>
        <w:t xml:space="preserve">ed </w:t>
      </w:r>
      <w:r w:rsidRPr="00321B64">
        <w:rPr>
          <w:rStyle w:val="Heading2Char"/>
          <w:rFonts w:ascii="Times New Roman" w:hAnsi="Times New Roman"/>
          <w:i w:val="0"/>
        </w:rPr>
        <w:t xml:space="preserve">by </w:t>
      </w:r>
      <w:r w:rsidR="00844196">
        <w:rPr>
          <w:rStyle w:val="Heading2Char"/>
          <w:rFonts w:ascii="Times New Roman" w:hAnsi="Times New Roman"/>
          <w:i w:val="0"/>
        </w:rPr>
        <w:t xml:space="preserve">the NADH-dependent </w:t>
      </w:r>
      <w:r w:rsidRPr="00321B64">
        <w:rPr>
          <w:rStyle w:val="Heading2Char"/>
          <w:rFonts w:ascii="Times New Roman" w:hAnsi="Times New Roman"/>
          <w:i w:val="0"/>
        </w:rPr>
        <w:t xml:space="preserve">reduction </w:t>
      </w:r>
      <w:r>
        <w:rPr>
          <w:rStyle w:val="Heading2Char"/>
          <w:rFonts w:ascii="Times New Roman" w:hAnsi="Times New Roman"/>
          <w:i w:val="0"/>
        </w:rPr>
        <w:t xml:space="preserve">of the </w:t>
      </w:r>
      <w:r w:rsidR="001F7671" w:rsidRPr="00464943">
        <w:t>Cα</w:t>
      </w:r>
      <w:r w:rsidR="001F7671">
        <w:t xml:space="preserve"> ketone, producing GP-2. When </w:t>
      </w:r>
      <w:r w:rsidR="001F7671">
        <w:rPr>
          <w:i/>
        </w:rPr>
        <w:t xml:space="preserve">N. </w:t>
      </w:r>
      <w:proofErr w:type="spellStart"/>
      <w:r w:rsidR="001F7671">
        <w:rPr>
          <w:i/>
        </w:rPr>
        <w:t>aromaticivorans</w:t>
      </w:r>
      <w:proofErr w:type="spellEnd"/>
      <w:r w:rsidR="001F7671">
        <w:rPr>
          <w:i/>
        </w:rPr>
        <w:t xml:space="preserve"> </w:t>
      </w:r>
      <w:r w:rsidR="001F7671">
        <w:t xml:space="preserve">was grown in the presence of </w:t>
      </w:r>
      <w:r w:rsidR="0029469D">
        <w:t>G-diketone</w:t>
      </w:r>
      <w:r w:rsidR="001F7671">
        <w:t xml:space="preserve"> + glucose, we observed the transient extracellular accumulation of </w:t>
      </w:r>
      <w:r w:rsidR="00CE14D9">
        <w:t xml:space="preserve">a compound </w:t>
      </w:r>
      <w:r w:rsidR="00B20196">
        <w:t xml:space="preserve">with the same </w:t>
      </w:r>
      <w:r w:rsidR="00CE14D9">
        <w:t xml:space="preserve">retention time of </w:t>
      </w:r>
      <w:r w:rsidR="001F7671">
        <w:t xml:space="preserve">GP-1 </w:t>
      </w:r>
      <w:r w:rsidR="00521033">
        <w:t>(Figure 1)</w:t>
      </w:r>
      <w:r w:rsidR="001F7671">
        <w:t xml:space="preserve">, but were unable to </w:t>
      </w:r>
      <w:r w:rsidR="00CE14D9">
        <w:t xml:space="preserve">confirm whether GP-1 and GP-2 coeluted in the HPLC method used, although GC-MS analyses confirmed that both of these ketones were present in the culture media. GC-MS analyses also confirmed the presence of </w:t>
      </w:r>
      <w:proofErr w:type="spellStart"/>
      <w:r w:rsidR="00CE14D9">
        <w:t>threo</w:t>
      </w:r>
      <w:proofErr w:type="spellEnd"/>
      <w:r w:rsidR="00CE14D9">
        <w:t xml:space="preserve">-GD and erythro-GD in culture media, supporting the concept of </w:t>
      </w:r>
      <w:r w:rsidR="00CE14D9">
        <w:lastRenderedPageBreak/>
        <w:t xml:space="preserve">multiple reduction steps in the </w:t>
      </w:r>
      <w:r w:rsidR="005E3A84">
        <w:t xml:space="preserve">initial steps of </w:t>
      </w:r>
      <w:r w:rsidR="00CE14D9">
        <w:t>transformation of G-diketone</w:t>
      </w:r>
      <w:r w:rsidR="001F7671">
        <w:t xml:space="preserve">. </w:t>
      </w:r>
      <w:ins w:id="37" w:author="Alexandra Linz" w:date="2021-07-01T09:52:00Z">
        <w:r w:rsidR="00062A64">
          <w:t xml:space="preserve">Strains containing </w:t>
        </w:r>
      </w:ins>
      <w:ins w:id="38" w:author="Alexandra Linz" w:date="2021-07-01T09:53:00Z">
        <w:r w:rsidR="00062A64">
          <w:t xml:space="preserve">single </w:t>
        </w:r>
      </w:ins>
      <w:ins w:id="39" w:author="Alexandra Linz" w:date="2021-07-01T09:52:00Z">
        <w:r w:rsidR="00062A64">
          <w:t xml:space="preserve">deletions of </w:t>
        </w:r>
        <w:proofErr w:type="spellStart"/>
        <w:r w:rsidR="00062A64">
          <w:rPr>
            <w:i/>
          </w:rPr>
          <w:t>li</w:t>
        </w:r>
      </w:ins>
      <w:ins w:id="40" w:author="Alexandra Linz" w:date="2021-07-01T09:53:00Z">
        <w:r w:rsidR="00062A64">
          <w:rPr>
            <w:i/>
          </w:rPr>
          <w:t>gLNDO</w:t>
        </w:r>
        <w:proofErr w:type="spellEnd"/>
        <w:r w:rsidR="00062A64">
          <w:rPr>
            <w:i/>
          </w:rPr>
          <w:t xml:space="preserve"> </w:t>
        </w:r>
        <w:r w:rsidR="00062A64">
          <w:t xml:space="preserve">did not have a fitness defect in the presence of G-diketone; therefore, while our </w:t>
        </w:r>
        <w:r w:rsidR="00062A64">
          <w:rPr>
            <w:i/>
          </w:rPr>
          <w:t xml:space="preserve">in vitro </w:t>
        </w:r>
        <w:r w:rsidR="00062A64">
          <w:t>assays suggest that these dehydrogenases can complement func</w:t>
        </w:r>
      </w:ins>
      <w:ins w:id="41" w:author="Alexandra Linz" w:date="2021-07-01T09:54:00Z">
        <w:r w:rsidR="00062A64">
          <w:t xml:space="preserve">tions, we cannot rule out the presence of other enzymes </w:t>
        </w:r>
        <w:r w:rsidR="00062A64">
          <w:rPr>
            <w:i/>
          </w:rPr>
          <w:t xml:space="preserve">in vivo </w:t>
        </w:r>
        <w:r w:rsidR="00062A64">
          <w:t>that may also be able to reduce G-diketone.</w:t>
        </w:r>
      </w:ins>
      <w:ins w:id="42" w:author="Alexandra Linz" w:date="2021-07-11T15:00:00Z">
        <w:r w:rsidR="00C849EF">
          <w:t xml:space="preserve"> We can also not </w:t>
        </w:r>
      </w:ins>
      <w:ins w:id="43" w:author="Alexandra Linz" w:date="2021-07-11T15:02:00Z">
        <w:r w:rsidR="00C849EF">
          <w:t>conclusively demonstrate</w:t>
        </w:r>
      </w:ins>
      <w:ins w:id="44" w:author="Alexandra Linz" w:date="2021-07-11T15:00:00Z">
        <w:r w:rsidR="00C849EF">
          <w:t xml:space="preserve"> that </w:t>
        </w:r>
        <w:proofErr w:type="spellStart"/>
        <w:r w:rsidR="00C849EF">
          <w:t>LigL</w:t>
        </w:r>
        <w:proofErr w:type="spellEnd"/>
        <w:r w:rsidR="00C849EF">
          <w:t xml:space="preserve">, </w:t>
        </w:r>
        <w:proofErr w:type="spellStart"/>
        <w:r w:rsidR="00C849EF">
          <w:t>LigN</w:t>
        </w:r>
        <w:proofErr w:type="spellEnd"/>
        <w:r w:rsidR="00C849EF">
          <w:t xml:space="preserve">, and </w:t>
        </w:r>
        <w:proofErr w:type="spellStart"/>
        <w:r w:rsidR="00C849EF">
          <w:t>LigD</w:t>
        </w:r>
        <w:proofErr w:type="spellEnd"/>
        <w:r w:rsidR="00C849EF">
          <w:t xml:space="preserve"> perform </w:t>
        </w:r>
      </w:ins>
      <w:ins w:id="45" w:author="Alexandra Linz" w:date="2021-07-11T15:01:00Z">
        <w:r w:rsidR="00C849EF">
          <w:t xml:space="preserve">the same functions </w:t>
        </w:r>
        <w:r w:rsidR="00C849EF">
          <w:rPr>
            <w:i/>
          </w:rPr>
          <w:t xml:space="preserve">in vivo </w:t>
        </w:r>
        <w:r w:rsidR="00C849EF">
          <w:t xml:space="preserve">as we observed </w:t>
        </w:r>
        <w:r w:rsidR="00C849EF">
          <w:rPr>
            <w:i/>
          </w:rPr>
          <w:t>in vitro</w:t>
        </w:r>
      </w:ins>
      <w:ins w:id="46" w:author="Alexandra Linz" w:date="2021-07-11T15:03:00Z">
        <w:r w:rsidR="00C849EF">
          <w:rPr>
            <w:i/>
          </w:rPr>
          <w:t>.</w:t>
        </w:r>
      </w:ins>
    </w:p>
    <w:p w14:paraId="6D477A41" w14:textId="58F3A4BB" w:rsidR="001C20FC" w:rsidRPr="001F7671" w:rsidRDefault="001F7671" w:rsidP="00C55F96">
      <w:pPr>
        <w:spacing w:line="480" w:lineRule="auto"/>
        <w:rPr>
          <w:rStyle w:val="Heading2Char"/>
          <w:rFonts w:ascii="Times New Roman" w:hAnsi="Times New Roman"/>
          <w:i w:val="0"/>
        </w:rPr>
      </w:pPr>
      <w:r>
        <w:rPr>
          <w:rStyle w:val="Heading2Char"/>
          <w:rFonts w:ascii="Times New Roman" w:hAnsi="Times New Roman"/>
          <w:i w:val="0"/>
        </w:rPr>
        <w:tab/>
      </w:r>
      <w:r w:rsidR="00FD3A5C">
        <w:rPr>
          <w:rStyle w:val="Heading2Char"/>
          <w:rFonts w:ascii="Times New Roman" w:hAnsi="Times New Roman"/>
          <w:i w:val="0"/>
        </w:rPr>
        <w:t xml:space="preserve">Based on </w:t>
      </w:r>
      <w:ins w:id="47" w:author="Alexandra Linz" w:date="2021-07-11T15:03:00Z">
        <w:r w:rsidR="008C1767">
          <w:rPr>
            <w:rStyle w:val="Heading2Char"/>
            <w:rFonts w:ascii="Times New Roman" w:hAnsi="Times New Roman"/>
            <w:i w:val="0"/>
          </w:rPr>
          <w:t xml:space="preserve">the results of our </w:t>
        </w:r>
        <w:r w:rsidR="008C1767">
          <w:rPr>
            <w:rStyle w:val="Heading2Char"/>
            <w:rFonts w:ascii="Times New Roman" w:hAnsi="Times New Roman"/>
          </w:rPr>
          <w:t xml:space="preserve">in vitro </w:t>
        </w:r>
        <w:r w:rsidR="008C1767">
          <w:rPr>
            <w:rStyle w:val="Heading2Char"/>
            <w:rFonts w:ascii="Times New Roman" w:hAnsi="Times New Roman"/>
            <w:i w:val="0"/>
          </w:rPr>
          <w:t>analyses of the</w:t>
        </w:r>
      </w:ins>
      <w:ins w:id="48" w:author="Alexandra Linz" w:date="2021-07-11T15:04:00Z">
        <w:r w:rsidR="008C1767">
          <w:rPr>
            <w:rStyle w:val="Heading2Char"/>
            <w:rFonts w:ascii="Times New Roman" w:hAnsi="Times New Roman"/>
            <w:i w:val="0"/>
          </w:rPr>
          <w:t>se aromatic dehydrogenases</w:t>
        </w:r>
      </w:ins>
      <w:del w:id="49" w:author="Alexandra Linz" w:date="2021-07-11T15:03:00Z">
        <w:r w:rsidR="00FD3A5C" w:rsidDel="008C1767">
          <w:rPr>
            <w:rStyle w:val="Heading2Char"/>
            <w:rFonts w:ascii="Times New Roman" w:hAnsi="Times New Roman"/>
            <w:i w:val="0"/>
          </w:rPr>
          <w:delText>our findings</w:delText>
        </w:r>
      </w:del>
      <w:r w:rsidR="00760C55">
        <w:rPr>
          <w:rStyle w:val="Heading2Char"/>
          <w:rFonts w:ascii="Times New Roman" w:hAnsi="Times New Roman"/>
          <w:i w:val="0"/>
        </w:rPr>
        <w:t>,</w:t>
      </w:r>
      <w:r w:rsidR="00FD3A5C">
        <w:rPr>
          <w:rStyle w:val="Heading2Char"/>
          <w:rFonts w:ascii="Times New Roman" w:hAnsi="Times New Roman"/>
          <w:i w:val="0"/>
        </w:rPr>
        <w:t xml:space="preserve"> we </w:t>
      </w:r>
      <w:del w:id="50" w:author="Alexandra Linz" w:date="2021-07-11T15:04:00Z">
        <w:r w:rsidR="00FD3A5C" w:rsidDel="008C1767">
          <w:rPr>
            <w:rStyle w:val="Heading2Char"/>
            <w:rFonts w:ascii="Times New Roman" w:hAnsi="Times New Roman"/>
            <w:i w:val="0"/>
          </w:rPr>
          <w:delText xml:space="preserve">can </w:delText>
        </w:r>
      </w:del>
      <w:r w:rsidR="005E3A84">
        <w:rPr>
          <w:rStyle w:val="Heading2Char"/>
          <w:rFonts w:ascii="Times New Roman" w:hAnsi="Times New Roman"/>
          <w:i w:val="0"/>
        </w:rPr>
        <w:t xml:space="preserve">propose </w:t>
      </w:r>
      <w:r w:rsidR="00FD3A5C">
        <w:rPr>
          <w:rStyle w:val="Heading2Char"/>
          <w:rFonts w:ascii="Times New Roman" w:hAnsi="Times New Roman"/>
          <w:i w:val="0"/>
        </w:rPr>
        <w:t xml:space="preserve">a model for metabolism of G-diketone by </w:t>
      </w:r>
      <w:r w:rsidR="00FD3A5C">
        <w:rPr>
          <w:i/>
        </w:rPr>
        <w:t xml:space="preserve">N. </w:t>
      </w:r>
      <w:proofErr w:type="spellStart"/>
      <w:r w:rsidR="00FD3A5C">
        <w:rPr>
          <w:i/>
        </w:rPr>
        <w:t>aromaticivorans</w:t>
      </w:r>
      <w:proofErr w:type="spellEnd"/>
      <w:r w:rsidR="00633066">
        <w:rPr>
          <w:i/>
        </w:rPr>
        <w:t xml:space="preserve"> </w:t>
      </w:r>
      <w:r w:rsidR="00633066">
        <w:t xml:space="preserve">(Figure </w:t>
      </w:r>
      <w:r w:rsidR="00ED6864">
        <w:t>6</w:t>
      </w:r>
      <w:r w:rsidR="00633066">
        <w:t>)</w:t>
      </w:r>
      <w:r w:rsidR="00FD3A5C">
        <w:rPr>
          <w:i/>
        </w:rPr>
        <w:t xml:space="preserve">. </w:t>
      </w:r>
      <w:r w:rsidR="00FD3A5C">
        <w:t xml:space="preserve">This model predicts </w:t>
      </w:r>
      <w:r w:rsidR="001C20FC">
        <w:rPr>
          <w:rStyle w:val="Heading2Char"/>
          <w:rFonts w:ascii="Times New Roman" w:hAnsi="Times New Roman"/>
          <w:i w:val="0"/>
        </w:rPr>
        <w:t>that</w:t>
      </w:r>
      <w:r w:rsidR="005E3A84">
        <w:rPr>
          <w:rStyle w:val="Heading2Char"/>
          <w:rFonts w:ascii="Times New Roman" w:hAnsi="Times New Roman"/>
          <w:i w:val="0"/>
        </w:rPr>
        <w:t xml:space="preserve"> </w:t>
      </w:r>
      <w:r w:rsidR="00B20196">
        <w:rPr>
          <w:rStyle w:val="Heading2Char"/>
          <w:rFonts w:ascii="Times New Roman" w:hAnsi="Times New Roman"/>
          <w:i w:val="0"/>
        </w:rPr>
        <w:t xml:space="preserve">one of several </w:t>
      </w:r>
      <w:proofErr w:type="spellStart"/>
      <w:r w:rsidR="00B20196">
        <w:rPr>
          <w:rStyle w:val="Heading2Char"/>
          <w:rFonts w:ascii="Times New Roman" w:hAnsi="Times New Roman"/>
          <w:i w:val="0"/>
        </w:rPr>
        <w:t>Lig</w:t>
      </w:r>
      <w:proofErr w:type="spellEnd"/>
      <w:r w:rsidR="00B20196">
        <w:rPr>
          <w:rStyle w:val="Heading2Char"/>
          <w:rFonts w:ascii="Times New Roman" w:hAnsi="Times New Roman"/>
          <w:i w:val="0"/>
        </w:rPr>
        <w:t xml:space="preserve"> dehydrogenases initially reduce </w:t>
      </w:r>
      <w:r w:rsidR="001C20FC">
        <w:rPr>
          <w:rStyle w:val="Heading2Char"/>
          <w:rFonts w:ascii="Times New Roman" w:hAnsi="Times New Roman"/>
          <w:i w:val="0"/>
        </w:rPr>
        <w:t xml:space="preserve">the </w:t>
      </w:r>
      <w:r w:rsidR="001C20FC" w:rsidRPr="00464943">
        <w:t>Cα</w:t>
      </w:r>
      <w:r w:rsidR="001C20FC">
        <w:rPr>
          <w:rStyle w:val="Heading2Char"/>
          <w:rFonts w:ascii="Times New Roman" w:hAnsi="Times New Roman"/>
          <w:i w:val="0"/>
        </w:rPr>
        <w:t xml:space="preserve"> ketone of </w:t>
      </w:r>
      <w:r w:rsidR="0029469D">
        <w:rPr>
          <w:rStyle w:val="Heading2Char"/>
          <w:rFonts w:ascii="Times New Roman" w:hAnsi="Times New Roman"/>
          <w:i w:val="0"/>
        </w:rPr>
        <w:t>G-diketone</w:t>
      </w:r>
      <w:r w:rsidR="001C20FC">
        <w:rPr>
          <w:rStyle w:val="Heading2Char"/>
          <w:rFonts w:ascii="Times New Roman" w:hAnsi="Times New Roman"/>
          <w:i w:val="0"/>
        </w:rPr>
        <w:t xml:space="preserve"> to GP-2, which can then isomerize to GP-1. </w:t>
      </w:r>
      <w:r w:rsidR="00CE14D9">
        <w:rPr>
          <w:rStyle w:val="Heading2Char"/>
          <w:rFonts w:ascii="Times New Roman" w:hAnsi="Times New Roman"/>
          <w:i w:val="0"/>
        </w:rPr>
        <w:t xml:space="preserve">Alternatively, GP-1 could be produced by other enzymes not identified in this study. </w:t>
      </w:r>
      <w:r w:rsidR="000C761A">
        <w:rPr>
          <w:rStyle w:val="Heading2Char"/>
          <w:rFonts w:ascii="Times New Roman" w:hAnsi="Times New Roman"/>
          <w:i w:val="0"/>
        </w:rPr>
        <w:t xml:space="preserve">The model also predicts that </w:t>
      </w:r>
      <w:proofErr w:type="spellStart"/>
      <w:r w:rsidR="00B20196">
        <w:rPr>
          <w:rStyle w:val="Heading2Char"/>
          <w:rFonts w:ascii="Times New Roman" w:hAnsi="Times New Roman"/>
          <w:i w:val="0"/>
        </w:rPr>
        <w:t>LigL</w:t>
      </w:r>
      <w:proofErr w:type="spellEnd"/>
      <w:r w:rsidR="00B20196">
        <w:rPr>
          <w:rStyle w:val="Heading2Char"/>
          <w:rFonts w:ascii="Times New Roman" w:hAnsi="Times New Roman"/>
          <w:i w:val="0"/>
        </w:rPr>
        <w:t xml:space="preserve"> reduces </w:t>
      </w:r>
      <w:r w:rsidR="001C20FC">
        <w:rPr>
          <w:rStyle w:val="Heading2Char"/>
          <w:rFonts w:ascii="Times New Roman" w:hAnsi="Times New Roman"/>
          <w:i w:val="0"/>
        </w:rPr>
        <w:t xml:space="preserve">GP-1 to </w:t>
      </w:r>
      <w:r w:rsidR="00CE14D9">
        <w:rPr>
          <w:rStyle w:val="Heading2Char"/>
          <w:rFonts w:ascii="Times New Roman" w:hAnsi="Times New Roman"/>
          <w:i w:val="0"/>
        </w:rPr>
        <w:t xml:space="preserve">racemic </w:t>
      </w:r>
      <w:r w:rsidR="001C20FC">
        <w:rPr>
          <w:rStyle w:val="Heading2Char"/>
          <w:rFonts w:ascii="Times New Roman" w:hAnsi="Times New Roman"/>
          <w:i w:val="0"/>
        </w:rPr>
        <w:t xml:space="preserve">GD. </w:t>
      </w:r>
      <w:r w:rsidR="000C761A">
        <w:rPr>
          <w:rStyle w:val="Heading2Char"/>
          <w:rFonts w:ascii="Times New Roman" w:hAnsi="Times New Roman"/>
          <w:i w:val="0"/>
        </w:rPr>
        <w:t xml:space="preserve">Next, we propose </w:t>
      </w:r>
      <w:r w:rsidR="00FD3A5C">
        <w:rPr>
          <w:rStyle w:val="Heading2Char"/>
          <w:rFonts w:ascii="Times New Roman" w:hAnsi="Times New Roman"/>
          <w:i w:val="0"/>
        </w:rPr>
        <w:t>that</w:t>
      </w:r>
      <w:r w:rsidR="00B20196">
        <w:rPr>
          <w:rStyle w:val="Heading2Char"/>
          <w:rFonts w:ascii="Times New Roman" w:hAnsi="Times New Roman"/>
          <w:i w:val="0"/>
        </w:rPr>
        <w:t xml:space="preserve"> an as of yet uncharacterized enzyme(s) cleaves </w:t>
      </w:r>
      <w:r w:rsidR="00FD3A5C">
        <w:rPr>
          <w:rStyle w:val="Heading2Char"/>
          <w:rFonts w:ascii="Times New Roman" w:hAnsi="Times New Roman"/>
          <w:i w:val="0"/>
        </w:rPr>
        <w:t xml:space="preserve">the </w:t>
      </w:r>
      <w:r w:rsidR="00BB2973">
        <w:rPr>
          <w:rStyle w:val="Heading2Char"/>
          <w:rFonts w:ascii="Times New Roman" w:hAnsi="Times New Roman"/>
          <w:i w:val="0"/>
        </w:rPr>
        <w:t>side chain</w:t>
      </w:r>
      <w:r w:rsidR="00FD3A5C">
        <w:rPr>
          <w:rStyle w:val="Heading2Char"/>
          <w:rFonts w:ascii="Times New Roman" w:hAnsi="Times New Roman"/>
          <w:i w:val="0"/>
        </w:rPr>
        <w:t xml:space="preserve"> of GD, producing an unknown two</w:t>
      </w:r>
      <w:r w:rsidR="00844196">
        <w:rPr>
          <w:rStyle w:val="Heading2Char"/>
          <w:rFonts w:ascii="Times New Roman" w:hAnsi="Times New Roman"/>
          <w:i w:val="0"/>
        </w:rPr>
        <w:t>-</w:t>
      </w:r>
      <w:r w:rsidR="00FD3A5C">
        <w:rPr>
          <w:rStyle w:val="Heading2Char"/>
          <w:rFonts w:ascii="Times New Roman" w:hAnsi="Times New Roman"/>
          <w:i w:val="0"/>
        </w:rPr>
        <w:t>carbon product and vanillin</w:t>
      </w:r>
      <w:r w:rsidR="00E55FCB">
        <w:rPr>
          <w:rStyle w:val="Heading2Char"/>
          <w:rFonts w:ascii="Times New Roman" w:hAnsi="Times New Roman"/>
          <w:i w:val="0"/>
        </w:rPr>
        <w:t>,</w:t>
      </w:r>
      <w:r w:rsidR="00FD3A5C">
        <w:rPr>
          <w:rStyle w:val="Heading2Char"/>
          <w:rFonts w:ascii="Times New Roman" w:hAnsi="Times New Roman"/>
          <w:i w:val="0"/>
        </w:rPr>
        <w:t xml:space="preserve"> </w:t>
      </w:r>
      <w:r w:rsidR="001C20FC">
        <w:rPr>
          <w:rStyle w:val="Heading2Char"/>
          <w:rFonts w:ascii="Times New Roman" w:hAnsi="Times New Roman"/>
          <w:i w:val="0"/>
        </w:rPr>
        <w:t xml:space="preserve">which is oxidized by </w:t>
      </w:r>
      <w:r w:rsidR="000C761A">
        <w:rPr>
          <w:rStyle w:val="Heading2Char"/>
          <w:rFonts w:ascii="Times New Roman" w:hAnsi="Times New Roman"/>
          <w:i w:val="0"/>
        </w:rPr>
        <w:t xml:space="preserve">a homologue of </w:t>
      </w:r>
      <w:proofErr w:type="spellStart"/>
      <w:r w:rsidR="001C20FC">
        <w:rPr>
          <w:rStyle w:val="Heading2Char"/>
          <w:rFonts w:ascii="Times New Roman" w:hAnsi="Times New Roman"/>
          <w:i w:val="0"/>
        </w:rPr>
        <w:t>LigV</w:t>
      </w:r>
      <w:proofErr w:type="spellEnd"/>
      <w:r w:rsidR="007566D9">
        <w:rPr>
          <w:rStyle w:val="Heading2Char"/>
          <w:rFonts w:ascii="Times New Roman" w:hAnsi="Times New Roman"/>
          <w:i w:val="0"/>
        </w:rPr>
        <w:t xml:space="preserve">, which </w:t>
      </w:r>
      <w:r w:rsidR="000C761A">
        <w:rPr>
          <w:rStyle w:val="Heading2Char"/>
          <w:rFonts w:ascii="Times New Roman" w:hAnsi="Times New Roman"/>
          <w:i w:val="0"/>
        </w:rPr>
        <w:t xml:space="preserve">is known to </w:t>
      </w:r>
      <w:r w:rsidR="007566D9">
        <w:rPr>
          <w:rStyle w:val="Heading2Char"/>
          <w:rFonts w:ascii="Times New Roman" w:hAnsi="Times New Roman"/>
          <w:i w:val="0"/>
        </w:rPr>
        <w:t xml:space="preserve">convert vanillin into </w:t>
      </w:r>
      <w:proofErr w:type="spellStart"/>
      <w:r w:rsidR="007566D9">
        <w:rPr>
          <w:rStyle w:val="Heading2Char"/>
          <w:rFonts w:ascii="Times New Roman" w:hAnsi="Times New Roman"/>
          <w:i w:val="0"/>
        </w:rPr>
        <w:t>vanillate</w:t>
      </w:r>
      <w:proofErr w:type="spellEnd"/>
      <w:r w:rsidR="007566D9">
        <w:rPr>
          <w:rStyle w:val="Heading2Char"/>
          <w:rFonts w:ascii="Times New Roman" w:hAnsi="Times New Roman"/>
          <w:i w:val="0"/>
        </w:rPr>
        <w:t xml:space="preserve"> in </w:t>
      </w:r>
      <w:proofErr w:type="spellStart"/>
      <w:r w:rsidR="007566D9">
        <w:rPr>
          <w:rStyle w:val="Heading2Char"/>
          <w:rFonts w:ascii="Times New Roman" w:hAnsi="Times New Roman"/>
        </w:rPr>
        <w:t>Sphingobium</w:t>
      </w:r>
      <w:proofErr w:type="spellEnd"/>
      <w:r w:rsidR="007566D9">
        <w:rPr>
          <w:rStyle w:val="Heading2Char"/>
          <w:rFonts w:ascii="Times New Roman" w:hAnsi="Times New Roman"/>
        </w:rPr>
        <w:t xml:space="preserve"> </w:t>
      </w:r>
      <w:r w:rsidR="007566D9">
        <w:rPr>
          <w:rStyle w:val="Heading2Char"/>
          <w:rFonts w:ascii="Times New Roman" w:hAnsi="Times New Roman"/>
          <w:i w:val="0"/>
        </w:rPr>
        <w:t>SYK-6</w:t>
      </w:r>
      <w:r w:rsidR="001C20FC">
        <w:rPr>
          <w:rStyle w:val="Heading2Char"/>
          <w:rFonts w:ascii="Times New Roman" w:hAnsi="Times New Roman"/>
          <w:i w:val="0"/>
        </w:rPr>
        <w:t xml:space="preserve"> </w:t>
      </w:r>
      <w:r w:rsidR="001C20FC">
        <w:rPr>
          <w:rStyle w:val="Heading2Char"/>
          <w:rFonts w:ascii="Times New Roman" w:hAnsi="Times New Roman"/>
          <w:i w:val="0"/>
        </w:rPr>
        <w:fldChar w:fldCharType="begin" w:fldLock="1"/>
      </w:r>
      <w:r w:rsidR="006E670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(28)","plainTextFormattedCitation":"(28)","previouslyFormattedCitation":"(28)"},"properties":{"noteIndex":0},"schema":"https://github.com/citation-style-language/schema/raw/master/csl-citation.json"}</w:instrText>
      </w:r>
      <w:r w:rsidR="001C20FC">
        <w:rPr>
          <w:rStyle w:val="Heading2Char"/>
          <w:rFonts w:ascii="Times New Roman" w:hAnsi="Times New Roman"/>
          <w:i w:val="0"/>
        </w:rPr>
        <w:fldChar w:fldCharType="separate"/>
      </w:r>
      <w:r w:rsidR="006E670F" w:rsidRPr="006E670F">
        <w:rPr>
          <w:rStyle w:val="Heading2Char"/>
          <w:rFonts w:ascii="Times New Roman" w:hAnsi="Times New Roman"/>
          <w:i w:val="0"/>
          <w:noProof/>
        </w:rPr>
        <w:t>(28)</w:t>
      </w:r>
      <w:r w:rsidR="001C20FC">
        <w:rPr>
          <w:rStyle w:val="Heading2Char"/>
          <w:rFonts w:ascii="Times New Roman" w:hAnsi="Times New Roman"/>
          <w:i w:val="0"/>
        </w:rPr>
        <w:fldChar w:fldCharType="end"/>
      </w:r>
      <w:r w:rsidR="001C20FC">
        <w:rPr>
          <w:rStyle w:val="Heading2Char"/>
          <w:rFonts w:ascii="Times New Roman" w:hAnsi="Times New Roman"/>
          <w:i w:val="0"/>
        </w:rPr>
        <w:t xml:space="preserve"> (Figure </w:t>
      </w:r>
      <w:r w:rsidR="00ED6864">
        <w:rPr>
          <w:rStyle w:val="Heading2Char"/>
          <w:rFonts w:ascii="Times New Roman" w:hAnsi="Times New Roman"/>
          <w:i w:val="0"/>
        </w:rPr>
        <w:t>6</w:t>
      </w:r>
      <w:r w:rsidR="001C20FC">
        <w:rPr>
          <w:rStyle w:val="Heading2Char"/>
          <w:rFonts w:ascii="Times New Roman" w:hAnsi="Times New Roman"/>
          <w:i w:val="0"/>
        </w:rPr>
        <w:t xml:space="preserve">). </w:t>
      </w:r>
      <w:r w:rsidR="007566D9">
        <w:rPr>
          <w:rStyle w:val="Heading2Char"/>
          <w:rFonts w:ascii="Times New Roman" w:hAnsi="Times New Roman"/>
          <w:i w:val="0"/>
        </w:rPr>
        <w:t>Consistent with this model, t</w:t>
      </w:r>
      <w:r w:rsidR="00FD3A5C">
        <w:rPr>
          <w:rStyle w:val="Heading2Char"/>
          <w:rFonts w:ascii="Times New Roman" w:hAnsi="Times New Roman"/>
          <w:i w:val="0"/>
        </w:rPr>
        <w:t>ranscripts derived from</w:t>
      </w:r>
      <w:r w:rsidR="00FD3A5C" w:rsidRPr="00FD3A5C">
        <w:rPr>
          <w:i/>
        </w:rPr>
        <w:t xml:space="preserve"> </w:t>
      </w:r>
      <w:r w:rsidR="00FD3A5C">
        <w:rPr>
          <w:i/>
        </w:rPr>
        <w:t xml:space="preserve">N. </w:t>
      </w:r>
      <w:proofErr w:type="spellStart"/>
      <w:r w:rsidR="00FD3A5C">
        <w:rPr>
          <w:i/>
        </w:rPr>
        <w:t>aromaticivorans</w:t>
      </w:r>
      <w:proofErr w:type="spellEnd"/>
      <w:r w:rsidR="00FD3A5C">
        <w:rPr>
          <w:rStyle w:val="Heading2Char"/>
          <w:rFonts w:ascii="Times New Roman" w:hAnsi="Times New Roman"/>
          <w:i w:val="0"/>
        </w:rPr>
        <w:t xml:space="preserve"> </w:t>
      </w:r>
      <w:proofErr w:type="spellStart"/>
      <w:r w:rsidR="00FD3A5C">
        <w:rPr>
          <w:rStyle w:val="Heading2Char"/>
          <w:rFonts w:ascii="Times New Roman" w:hAnsi="Times New Roman"/>
        </w:rPr>
        <w:t>ligV</w:t>
      </w:r>
      <w:proofErr w:type="spellEnd"/>
      <w:r w:rsidR="00FD3A5C">
        <w:rPr>
          <w:rStyle w:val="Heading2Char"/>
          <w:rFonts w:ascii="Times New Roman" w:hAnsi="Times New Roman"/>
        </w:rPr>
        <w:t xml:space="preserve"> </w:t>
      </w:r>
      <w:r w:rsidR="00FD3A5C">
        <w:rPr>
          <w:rStyle w:val="Heading2Char"/>
          <w:rFonts w:ascii="Times New Roman" w:hAnsi="Times New Roman"/>
          <w:i w:val="0"/>
        </w:rPr>
        <w:t xml:space="preserve">were more abundant during growth on both G-diketone and GP-1 </w:t>
      </w:r>
      <w:r w:rsidR="00F51152">
        <w:rPr>
          <w:rStyle w:val="Heading2Char"/>
          <w:rFonts w:ascii="Times New Roman" w:hAnsi="Times New Roman"/>
          <w:i w:val="0"/>
        </w:rPr>
        <w:t xml:space="preserve">than during growth on glucose alone </w:t>
      </w:r>
      <w:r w:rsidR="00FD3A5C">
        <w:rPr>
          <w:rStyle w:val="Heading2Char"/>
          <w:rFonts w:ascii="Times New Roman" w:hAnsi="Times New Roman"/>
          <w:i w:val="0"/>
        </w:rPr>
        <w:t xml:space="preserve">(Figure </w:t>
      </w:r>
      <w:r w:rsidR="00ED6864">
        <w:rPr>
          <w:rStyle w:val="Heading2Char"/>
          <w:rFonts w:ascii="Times New Roman" w:hAnsi="Times New Roman"/>
          <w:i w:val="0"/>
        </w:rPr>
        <w:t>2</w:t>
      </w:r>
      <w:r w:rsidR="00FD3A5C">
        <w:rPr>
          <w:rStyle w:val="Heading2Char"/>
          <w:rFonts w:ascii="Times New Roman" w:hAnsi="Times New Roman"/>
          <w:i w:val="0"/>
        </w:rPr>
        <w:t xml:space="preserve">) </w:t>
      </w:r>
      <w:r w:rsidR="00FD3A5C">
        <w:rPr>
          <w:rStyle w:val="Heading2Char"/>
          <w:rFonts w:ascii="Times New Roman" w:hAnsi="Times New Roman"/>
          <w:i w:val="0"/>
        </w:rPr>
        <w:fldChar w:fldCharType="begin" w:fldLock="1"/>
      </w:r>
      <w:r w:rsidR="006E670F">
        <w:rPr>
          <w:rStyle w:val="Heading2Char"/>
          <w:rFonts w:ascii="Times New Roman" w:hAnsi="Times New Roman"/>
          <w:i w:val="0"/>
        </w:rPr>
        <w:instrText>ADDIN CSL_CITATION {"citationItems":[{"id":"ITEM-1","itemData":{"DOI":"10.1271/bbb.70267","ISSN":"09168451","PMID":"17928721","abstract":"The vanillin dehydrogenase gene (ligV), which conferred the ability to transform vanillin into vanillate on Escherichia coli, was isolated from Sphingomonas paucimobilis SYK-6. The ligV gene consists of a 1,440-bp open reading frame encoding a polypeptide with a molecular mass of 50,301 Da. The deduced amino acid sequence of ligV showed about 50% identity with the known vanillin dehydrogenases of Pseudomonas vanillin degraders. The gene product of ligV (LigV) produced in E. coli preferred NAD+ to NADP+ and exhibited a broad substrate preference, including vanillin, benzaldehyde, protocatechualdehyde, m-anisaldehyde, and p-hydroxybenzaldehyde, but the activity toward syringaldehyde was less than 5% of that toward vanillin. Insertional inactivation of ligV in SYK-6 indicated that ligV is essential for normal growth on vanillin. On the other hand, growth on syringaldehyde was only slightly affected by ligV disruption, indicating the presence of a syringaldehyde dehydrogenase gene or genes in SYK-6.","author":[{"dropping-particle":"","family":"Masai","given":"Eiji","non-dropping-particle":"","parse-names":false,"suffix":""},{"dropping-particle":"","family":"Yamamoto","given":"Yuko","non-dropping-particle":"","parse-names":false,"suffix":""},{"dropping-particle":"","family":"Inoue","given":"Tomohiko","non-dropping-particle":"","parse-names":false,"suffix":""},{"dropping-particle":"","family":"Takamura","given":"Kazuhiro","non-dropping-particle":"","parse-names":false,"suffix":""},{"dropping-particle":"","family":"Hara","given":"Hirofumi","non-dropping-particle":"","parse-names":false,"suffix":""},{"dropping-particle":"","family":"Kasai","given":"Daisuke","non-dropping-particle":"","parse-names":false,"suffix":""},{"dropping-particle":"","family":"Katayama","given":"Yoshihiro","non-dropping-particle":"","parse-names":false,"suffix":""},{"dropping-particle":"","family":"Fukuda","given":"Masao","non-dropping-particle":"","parse-names":false,"suffix":""}],"container-title":"Bioscience, Biotechnology and Biochemistry","id":"ITEM-1","issue":"10","issued":{"date-parts":[["2007"]]},"page":"2487-2492","title":"Characterization of ligV essential for catabolism of vanillin by Sphingomonas paucimobilis SYK-6","type":"article-journal","volume":"71"},"uris":["http://www.mendeley.com/documents/?uuid=ac2a4f61-53a0-4c5a-8c53-f6b6d6752950"]}],"mendeley":{"formattedCitation":"(28)","plainTextFormattedCitation":"(28)","previouslyFormattedCitation":"(28)"},"properties":{"noteIndex":0},"schema":"https://github.com/citation-style-language/schema/raw/master/csl-citation.json"}</w:instrText>
      </w:r>
      <w:r w:rsidR="00FD3A5C">
        <w:rPr>
          <w:rStyle w:val="Heading2Char"/>
          <w:rFonts w:ascii="Times New Roman" w:hAnsi="Times New Roman"/>
          <w:i w:val="0"/>
        </w:rPr>
        <w:fldChar w:fldCharType="separate"/>
      </w:r>
      <w:r w:rsidR="006E670F" w:rsidRPr="006E670F">
        <w:rPr>
          <w:rStyle w:val="Heading2Char"/>
          <w:rFonts w:ascii="Times New Roman" w:hAnsi="Times New Roman"/>
          <w:i w:val="0"/>
          <w:noProof/>
        </w:rPr>
        <w:t>(28)</w:t>
      </w:r>
      <w:r w:rsidR="00FD3A5C">
        <w:rPr>
          <w:rStyle w:val="Heading2Char"/>
          <w:rFonts w:ascii="Times New Roman" w:hAnsi="Times New Roman"/>
          <w:i w:val="0"/>
        </w:rPr>
        <w:fldChar w:fldCharType="end"/>
      </w:r>
      <w:r w:rsidR="00FD3A5C">
        <w:rPr>
          <w:rStyle w:val="Heading2Char"/>
          <w:rFonts w:ascii="Times New Roman" w:hAnsi="Times New Roman"/>
          <w:i w:val="0"/>
        </w:rPr>
        <w:t xml:space="preserve">. </w:t>
      </w:r>
      <w:r w:rsidR="00CE14D9">
        <w:rPr>
          <w:rStyle w:val="Heading2Char"/>
          <w:rFonts w:ascii="Times New Roman" w:hAnsi="Times New Roman"/>
          <w:i w:val="0"/>
        </w:rPr>
        <w:t xml:space="preserve">An alternative </w:t>
      </w:r>
      <w:r w:rsidR="000C761A">
        <w:rPr>
          <w:rStyle w:val="Heading2Char"/>
          <w:rFonts w:ascii="Times New Roman" w:hAnsi="Times New Roman"/>
          <w:i w:val="0"/>
        </w:rPr>
        <w:t xml:space="preserve">model predicts </w:t>
      </w:r>
      <w:r w:rsidR="00CE14D9">
        <w:rPr>
          <w:rStyle w:val="Heading2Char"/>
          <w:rFonts w:ascii="Times New Roman" w:hAnsi="Times New Roman"/>
          <w:i w:val="0"/>
        </w:rPr>
        <w:t xml:space="preserve">that GD is not an intermediate in G-diketone degradation, but a side </w:t>
      </w:r>
      <w:r w:rsidR="000C761A">
        <w:rPr>
          <w:rStyle w:val="Heading2Char"/>
          <w:rFonts w:ascii="Times New Roman" w:hAnsi="Times New Roman"/>
          <w:i w:val="0"/>
        </w:rPr>
        <w:t xml:space="preserve">product in a pathway in which </w:t>
      </w:r>
      <w:r w:rsidR="00CE14D9">
        <w:rPr>
          <w:rStyle w:val="Heading2Char"/>
          <w:rFonts w:ascii="Times New Roman" w:hAnsi="Times New Roman"/>
          <w:i w:val="0"/>
        </w:rPr>
        <w:t>vanillin is produced directly from GP-1 or GP-2</w:t>
      </w:r>
      <w:r w:rsidR="000C761A">
        <w:rPr>
          <w:rStyle w:val="Heading2Char"/>
          <w:rFonts w:ascii="Times New Roman" w:hAnsi="Times New Roman"/>
          <w:i w:val="0"/>
        </w:rPr>
        <w:t xml:space="preserve"> by as of yet unidentified enzymes</w:t>
      </w:r>
      <w:r w:rsidR="00CE14D9">
        <w:rPr>
          <w:rStyle w:val="Heading2Char"/>
          <w:rFonts w:ascii="Times New Roman" w:hAnsi="Times New Roman"/>
          <w:i w:val="0"/>
        </w:rPr>
        <w:t xml:space="preserve">. </w:t>
      </w:r>
      <w:r w:rsidR="00B20196">
        <w:rPr>
          <w:rStyle w:val="Heading2Char"/>
          <w:rFonts w:ascii="Times New Roman" w:hAnsi="Times New Roman"/>
          <w:i w:val="0"/>
        </w:rPr>
        <w:t>T</w:t>
      </w:r>
      <w:r w:rsidR="000C63DE">
        <w:rPr>
          <w:rStyle w:val="Heading2Char"/>
          <w:rFonts w:ascii="Times New Roman" w:hAnsi="Times New Roman"/>
          <w:i w:val="0"/>
        </w:rPr>
        <w:t xml:space="preserve">he transient extracellular accumulation of vanillin and </w:t>
      </w:r>
      <w:proofErr w:type="spellStart"/>
      <w:r w:rsidR="000C63DE">
        <w:rPr>
          <w:rStyle w:val="Heading2Char"/>
          <w:rFonts w:ascii="Times New Roman" w:hAnsi="Times New Roman"/>
          <w:i w:val="0"/>
        </w:rPr>
        <w:t>vanillic</w:t>
      </w:r>
      <w:proofErr w:type="spellEnd"/>
      <w:r w:rsidR="000C63DE">
        <w:rPr>
          <w:rStyle w:val="Heading2Char"/>
          <w:rFonts w:ascii="Times New Roman" w:hAnsi="Times New Roman"/>
          <w:i w:val="0"/>
        </w:rPr>
        <w:t xml:space="preserve"> acid when cells are grown in the presence of GP-1 (</w:t>
      </w:r>
      <w:r w:rsidR="00CE14D9">
        <w:rPr>
          <w:rStyle w:val="Heading2Char"/>
          <w:rFonts w:ascii="Times New Roman" w:hAnsi="Times New Roman"/>
          <w:i w:val="0"/>
        </w:rPr>
        <w:t xml:space="preserve">Table </w:t>
      </w:r>
      <w:r w:rsidR="000C63DE">
        <w:rPr>
          <w:rStyle w:val="Heading2Char"/>
          <w:rFonts w:ascii="Times New Roman" w:hAnsi="Times New Roman"/>
          <w:i w:val="0"/>
        </w:rPr>
        <w:t>S</w:t>
      </w:r>
      <w:r w:rsidR="00120090">
        <w:rPr>
          <w:rStyle w:val="Heading2Char"/>
          <w:rFonts w:ascii="Times New Roman" w:hAnsi="Times New Roman"/>
          <w:i w:val="0"/>
        </w:rPr>
        <w:t>2</w:t>
      </w:r>
      <w:r w:rsidR="000C63DE">
        <w:rPr>
          <w:rStyle w:val="Heading2Char"/>
          <w:rFonts w:ascii="Times New Roman" w:hAnsi="Times New Roman"/>
          <w:i w:val="0"/>
        </w:rPr>
        <w:t xml:space="preserve">) supports </w:t>
      </w:r>
      <w:r w:rsidR="000C761A">
        <w:rPr>
          <w:rStyle w:val="Heading2Char"/>
          <w:rFonts w:ascii="Times New Roman" w:hAnsi="Times New Roman"/>
          <w:i w:val="0"/>
        </w:rPr>
        <w:t xml:space="preserve">a proposed </w:t>
      </w:r>
      <w:r w:rsidR="000C63DE">
        <w:rPr>
          <w:i/>
        </w:rPr>
        <w:t xml:space="preserve">N. </w:t>
      </w:r>
      <w:proofErr w:type="spellStart"/>
      <w:r w:rsidR="000C63DE">
        <w:rPr>
          <w:i/>
        </w:rPr>
        <w:t>aromaticivorans</w:t>
      </w:r>
      <w:proofErr w:type="spellEnd"/>
      <w:r w:rsidR="000C63DE">
        <w:t xml:space="preserve"> </w:t>
      </w:r>
      <w:r w:rsidR="000C761A">
        <w:t xml:space="preserve">pathway for </w:t>
      </w:r>
      <w:r w:rsidR="000C63DE">
        <w:t>G-diketone metabolism</w:t>
      </w:r>
      <w:r w:rsidR="00CE14D9">
        <w:t xml:space="preserve"> </w:t>
      </w:r>
      <w:r w:rsidR="000C761A">
        <w:t xml:space="preserve">in which </w:t>
      </w:r>
      <w:proofErr w:type="spellStart"/>
      <w:r w:rsidR="00CE14D9">
        <w:t>vanillic</w:t>
      </w:r>
      <w:proofErr w:type="spellEnd"/>
      <w:r w:rsidR="00CE14D9">
        <w:t xml:space="preserve"> acid </w:t>
      </w:r>
      <w:r w:rsidR="000C761A">
        <w:t xml:space="preserve">is an </w:t>
      </w:r>
      <w:r w:rsidR="00CE14D9">
        <w:t>intermediate that enters the central metaboli</w:t>
      </w:r>
      <w:r w:rsidR="000C761A">
        <w:t xml:space="preserve">c pathways </w:t>
      </w:r>
      <w:r w:rsidR="00CE14D9">
        <w:t xml:space="preserve">for the degradation of G-type aromatic compounds </w:t>
      </w:r>
      <w:r w:rsidR="00CE14D9">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4D9">
        <w:fldChar w:fldCharType="separate"/>
      </w:r>
      <w:r w:rsidR="006E670F" w:rsidRPr="006E670F">
        <w:rPr>
          <w:noProof/>
        </w:rPr>
        <w:t>(29)</w:t>
      </w:r>
      <w:r w:rsidR="00CE14D9">
        <w:fldChar w:fldCharType="end"/>
      </w:r>
      <w:r w:rsidR="000C63DE">
        <w:rPr>
          <w:i/>
        </w:rPr>
        <w:t>.</w:t>
      </w:r>
      <w:r w:rsidR="000C63DE">
        <w:rPr>
          <w:rStyle w:val="Heading2Char"/>
          <w:rFonts w:ascii="Times New Roman" w:hAnsi="Times New Roman"/>
          <w:i w:val="0"/>
        </w:rPr>
        <w:t xml:space="preserve"> </w:t>
      </w:r>
      <w:r w:rsidR="00B20196">
        <w:rPr>
          <w:rStyle w:val="Heading2Char"/>
          <w:rFonts w:ascii="Times New Roman" w:hAnsi="Times New Roman"/>
          <w:i w:val="0"/>
        </w:rPr>
        <w:t xml:space="preserve">Unfortunately, our G-diketone preparations contain trace amounts of vanillin, making it </w:t>
      </w:r>
      <w:r w:rsidR="00B20196">
        <w:rPr>
          <w:rStyle w:val="Heading2Char"/>
          <w:rFonts w:ascii="Times New Roman" w:hAnsi="Times New Roman"/>
          <w:i w:val="0"/>
        </w:rPr>
        <w:lastRenderedPageBreak/>
        <w:t xml:space="preserve">difficult to make a similar conclusion about the role of vanillin as an intermediate when cells metabolize G-diketone (Table S3). </w:t>
      </w:r>
      <w:ins w:id="51" w:author="Alexandra Linz" w:date="2021-07-01T09:55:00Z">
        <w:r w:rsidR="00062A64">
          <w:rPr>
            <w:rStyle w:val="Heading2Char"/>
            <w:rFonts w:ascii="Times New Roman" w:hAnsi="Times New Roman"/>
            <w:i w:val="0"/>
          </w:rPr>
          <w:t>We also acknowledge that our experiments do not preclude the presence of additional enzymes with redundant functions in our proposed model</w:t>
        </w:r>
      </w:ins>
      <w:ins w:id="52" w:author="Alexandra Linz" w:date="2021-07-11T15:08:00Z">
        <w:r w:rsidR="008C1767">
          <w:rPr>
            <w:rStyle w:val="Heading2Char"/>
            <w:rFonts w:ascii="Times New Roman" w:hAnsi="Times New Roman"/>
            <w:i w:val="0"/>
          </w:rPr>
          <w:t xml:space="preserve"> and are primarily based on </w:t>
        </w:r>
        <w:r w:rsidR="008C1767">
          <w:rPr>
            <w:rStyle w:val="Heading2Char"/>
            <w:rFonts w:ascii="Times New Roman" w:hAnsi="Times New Roman"/>
          </w:rPr>
          <w:t xml:space="preserve">in vitro </w:t>
        </w:r>
        <w:r w:rsidR="008C1767">
          <w:rPr>
            <w:rStyle w:val="Heading2Char"/>
            <w:rFonts w:ascii="Times New Roman" w:hAnsi="Times New Roman"/>
            <w:i w:val="0"/>
          </w:rPr>
          <w:t xml:space="preserve">data, as strains containing individual deletions of each aromatic dehydrogenases showed no fitness defect in comparison to </w:t>
        </w:r>
      </w:ins>
      <w:ins w:id="53" w:author="Alexandra Linz" w:date="2021-07-11T15:09:00Z">
        <w:r w:rsidR="008C1767">
          <w:rPr>
            <w:rStyle w:val="Heading2Char"/>
            <w:rFonts w:ascii="Times New Roman" w:hAnsi="Times New Roman"/>
            <w:i w:val="0"/>
          </w:rPr>
          <w:t>the parent strain (Figure S</w:t>
        </w:r>
      </w:ins>
      <w:ins w:id="54" w:author="Alexandra Linz" w:date="2021-07-19T10:12:00Z">
        <w:r w:rsidR="00065A55">
          <w:rPr>
            <w:rStyle w:val="Heading2Char"/>
            <w:rFonts w:ascii="Times New Roman" w:hAnsi="Times New Roman"/>
            <w:i w:val="0"/>
          </w:rPr>
          <w:t>6</w:t>
        </w:r>
      </w:ins>
      <w:ins w:id="55" w:author="Alexandra Linz" w:date="2021-07-11T15:09:00Z">
        <w:r w:rsidR="008C1767">
          <w:rPr>
            <w:rStyle w:val="Heading2Char"/>
            <w:rFonts w:ascii="Times New Roman" w:hAnsi="Times New Roman"/>
            <w:i w:val="0"/>
          </w:rPr>
          <w:t>)</w:t>
        </w:r>
      </w:ins>
      <w:ins w:id="56" w:author="Alexandra Linz" w:date="2021-07-01T09:55:00Z">
        <w:r w:rsidR="00062A64">
          <w:rPr>
            <w:rStyle w:val="Heading2Char"/>
            <w:rFonts w:ascii="Times New Roman" w:hAnsi="Times New Roman"/>
            <w:i w:val="0"/>
          </w:rPr>
          <w:t>.</w:t>
        </w:r>
      </w:ins>
    </w:p>
    <w:p w14:paraId="4C7F18A3" w14:textId="02EC630B" w:rsidR="006546D5" w:rsidRPr="006546D5" w:rsidRDefault="00026D23" w:rsidP="006546D5">
      <w:pPr>
        <w:spacing w:line="480" w:lineRule="auto"/>
        <w:rPr>
          <w:i/>
        </w:rPr>
      </w:pPr>
      <w:r>
        <w:rPr>
          <w:i/>
        </w:rPr>
        <w:t>S</w:t>
      </w:r>
      <w:r w:rsidR="006546D5" w:rsidRPr="006546D5">
        <w:rPr>
          <w:i/>
        </w:rPr>
        <w:t xml:space="preserve">ubstrate specificity of </w:t>
      </w:r>
      <w:proofErr w:type="spellStart"/>
      <w:r w:rsidR="006546D5" w:rsidRPr="006546D5">
        <w:rPr>
          <w:i/>
        </w:rPr>
        <w:t>Lig</w:t>
      </w:r>
      <w:proofErr w:type="spellEnd"/>
      <w:r w:rsidR="006546D5" w:rsidRPr="006546D5">
        <w:rPr>
          <w:i/>
        </w:rPr>
        <w:t xml:space="preserve"> pathway enzymes</w:t>
      </w:r>
    </w:p>
    <w:p w14:paraId="45EF9E62" w14:textId="41C650E7" w:rsidR="006546D5" w:rsidRDefault="006546D5" w:rsidP="00A1071D">
      <w:pPr>
        <w:spacing w:line="480" w:lineRule="auto"/>
      </w:pPr>
      <w:r>
        <w:tab/>
        <w:t xml:space="preserve">When taken together, this work expands our knowledge of the ability of </w:t>
      </w:r>
      <w:r>
        <w:rPr>
          <w:i/>
        </w:rPr>
        <w:t xml:space="preserve">N. </w:t>
      </w:r>
      <w:proofErr w:type="spellStart"/>
      <w:r>
        <w:rPr>
          <w:i/>
        </w:rPr>
        <w:t>aromaticivorans</w:t>
      </w:r>
      <w:proofErr w:type="spellEnd"/>
      <w:r>
        <w:rPr>
          <w:i/>
        </w:rPr>
        <w:t xml:space="preserve"> </w:t>
      </w:r>
      <w:r>
        <w:t xml:space="preserve">to metabolize and funnel a diversity of aromatic compounds into a common pathway. While this work focused on </w:t>
      </w:r>
      <w:r w:rsidR="00B20196">
        <w:t xml:space="preserve">enzymes needed for </w:t>
      </w:r>
      <w:r>
        <w:t xml:space="preserve">metabolism of G-diketone, previous studies have shown that </w:t>
      </w:r>
      <w:r w:rsidR="00026D23">
        <w:t xml:space="preserve">cells can grow on S-diketone </w:t>
      </w:r>
      <w:r w:rsidR="0078209B">
        <w:fldChar w:fldCharType="begin" w:fldLock="1"/>
      </w:r>
      <w:r w:rsidR="0073423E">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78209B">
        <w:fldChar w:fldCharType="separate"/>
      </w:r>
      <w:r w:rsidR="0073423E" w:rsidRPr="0073423E">
        <w:rPr>
          <w:noProof/>
        </w:rPr>
        <w:t>(10)</w:t>
      </w:r>
      <w:r w:rsidR="0078209B">
        <w:fldChar w:fldCharType="end"/>
      </w:r>
      <w:r w:rsidR="000C761A">
        <w:t xml:space="preserve">. It is known that several </w:t>
      </w:r>
      <w:proofErr w:type="spellStart"/>
      <w:r w:rsidR="000C761A">
        <w:t>Lig</w:t>
      </w:r>
      <w:proofErr w:type="spellEnd"/>
      <w:r w:rsidR="000C761A">
        <w:t xml:space="preserve"> enzymes are active with G- and S-type aromatic substrates </w:t>
      </w:r>
      <w:r w:rsidR="000C761A">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Dimers","type":"article-journal","volume":"48"},"uris":["http://www.mendeley.com/documents/?uuid=99be3310-7489-398a-8583-b77d333b862d"]},{"id":"ITEM-2","itemData":{"DOI":"10.1016/j.copbio.2017.02.015","ISSN":"18790429","PMID":"28346893","abstract":"The biochemical properties of lignin present major obstacles to deriving societally beneficial entities from lignocellulosic biomass, an abundant and renewable feedstock. Similar to other biopolymers such as polysaccharides, polypeptides, and ribonucleic acids, lignin polymers are derived from multiple types of monomeric units. However, lignin's renowned recalcitrance is largely attributable to its racemic nature and the variety of covalent inter-unit linkages through which its aromatic monomers are linked. Indeed, unlike other biopolymers whose monomers are consistently inter-linked by a single type of covalent bond, the monomeric units in lignin are linked via non-enzymatic, combinatorial radical coupling reactions that give rise to a variety of inter-unit covalent bonds in mildly branched racemic polymers. Yet, despite the chemical complexity and stability of lignin, significant strides have been made in recent years to identify routes through which valued commodities can be derived from it. This paper discusses emerging biological and biochemical means through which degradation of lignin to aromatic monomers can lead to the derivation of commercially valuable products.","author":[{"dropping-particle":"","family":"Gall","given":"Daniel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R.","non-dropping-particle":"","parse-names":false,"suffix":""}],"container-title":"Current Opinion in Biotechnology","id":"ITEM-2","issued":{"date-parts":[["2017"]]},"page":"120-126","publisher":"Elsevier Ltd","title":"Biochemical transformation of lignin for deriving valued commodities from lignocellulose","type":"article-journal","volume":"45"},"uris":["http://www.mendeley.com/documents/?uuid=2d03f08a-887a-4d1f-a613-fe922cdbb730"]}],"mendeley":{"formattedCitation":"(16, 30)","plainTextFormattedCitation":"(16, 30)","previouslyFormattedCitation":"(16, 30)"},"properties":{"noteIndex":0},"schema":"https://github.com/citation-style-language/schema/raw/master/csl-citation.json"}</w:instrText>
      </w:r>
      <w:r w:rsidR="000C761A">
        <w:fldChar w:fldCharType="separate"/>
      </w:r>
      <w:r w:rsidR="006E670F" w:rsidRPr="006E670F">
        <w:rPr>
          <w:noProof/>
        </w:rPr>
        <w:t>(16, 30)</w:t>
      </w:r>
      <w:r w:rsidR="000C761A">
        <w:fldChar w:fldCharType="end"/>
      </w:r>
      <w:r w:rsidR="000C761A">
        <w:t xml:space="preserve">, so it is possible that these same </w:t>
      </w:r>
      <w:proofErr w:type="spellStart"/>
      <w:r w:rsidR="000C761A">
        <w:t>Lig</w:t>
      </w:r>
      <w:proofErr w:type="spellEnd"/>
      <w:r w:rsidR="000C761A">
        <w:t xml:space="preserve"> dehydrogenases can metabolize each of these respective diketones. </w:t>
      </w:r>
      <w:ins w:id="57" w:author="Alexandra Linz" w:date="2021-07-01T09:58:00Z">
        <w:r w:rsidR="00062A64">
          <w:t xml:space="preserve">As enzyme redundancy is a described characteristic of </w:t>
        </w:r>
        <w:r w:rsidR="00062A64">
          <w:rPr>
            <w:i/>
          </w:rPr>
          <w:t xml:space="preserve">N. </w:t>
        </w:r>
        <w:proofErr w:type="spellStart"/>
        <w:r w:rsidR="00062A64">
          <w:rPr>
            <w:i/>
          </w:rPr>
          <w:t>aromaticivorans</w:t>
        </w:r>
      </w:ins>
      <w:proofErr w:type="spellEnd"/>
      <w:ins w:id="58" w:author="Alexandra Linz" w:date="2021-07-19T14:57:00Z">
        <w:r w:rsidR="00AA373F">
          <w:rPr>
            <w:i/>
          </w:rPr>
          <w:t>’</w:t>
        </w:r>
      </w:ins>
      <w:ins w:id="59" w:author="Alexandra Linz" w:date="2021-07-01T09:58:00Z">
        <w:r w:rsidR="00062A64">
          <w:rPr>
            <w:i/>
          </w:rPr>
          <w:t xml:space="preserve"> </w:t>
        </w:r>
        <w:r w:rsidR="00062A64">
          <w:t>dimer degradation pathway</w:t>
        </w:r>
      </w:ins>
      <w:ins w:id="60" w:author="Alexandra Linz" w:date="2021-07-01T09:59:00Z">
        <w:r w:rsidR="00062A64">
          <w:t xml:space="preserve"> </w:t>
        </w:r>
      </w:ins>
      <w:ins w:id="61" w:author="Alexandra Linz" w:date="2021-07-01T10:00:00Z">
        <w:r w:rsidR="00062A64">
          <w:fldChar w:fldCharType="begin" w:fldLock="1"/>
        </w:r>
      </w:ins>
      <w:r w:rsidR="00062A64">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062A64">
        <w:rPr>
          <w:rFonts w:ascii="Cambria Math" w:hAnsi="Cambria Math" w:cs="Cambria Math"/>
        </w:rPr>
        <w:instrText>∼</w:instrText>
      </w:r>
      <w:r w:rsidR="00062A64">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","type":"article-journal"},"uris":["http://www.mendeley.com/documents/?uuid=29e002b9-1052-4978-addb-140cbb0436cf"]},{"id":"ITEM-2","itemData":{"DOI":"10.1074/jbc.RA118.006548","ISSN":"1083351X","PMID":"30541921","abstract":"Lignin is a heterogeneous polymer of aromatic subunits that is a major component of lignocellulosic plant biomass. Understanding how microorganisms deconstruct lignin is important for understanding the global carbon cycle and could aid in developing systems for processing plant biomass into valuable commodities. Sphingomonad bacteria use stereospecific glutathione S-transferases (GSTs) called -etherases to cleave the -aryl ether (-O-4) bond, the most common bond between aromatic subunits in lignin. Previously characterized bacterial -etherases are homodimers that fall into two distinct GST subclasses: LigE homologues, which cleave the (R) stereoisomer of the bond, and LigF homologues, which cleave the (S) stereoisomer. Here, we report on a heterodimeric -etherase (BaeAB) from the sphingomonad Novosphingobium aromaticivorans that stereospecifically cleaves the (R)-aryl ether bond of the di-aromatic compound -(2-methoxyphenoxy)-hydroxypropiovanil-lone (MPHPV). BaeAB’s subunits are phylogenetically distinct from each other and from other -etherases, although they are evolutionarily related to LigF, despite the fact that BaeAB and LigF cleave different -aryl ether bond stereoisomers. We identify amino acid residues in BaeAB’s BaeA subunit important for substrate binding and catalysis, including an asparagine that is proposed to activate the GSH cofactor. We also show that BaeAB homologues from other sphingomonads can cleave (R)-MPHPV and that they may be as common in bacteria as LigE homologues. Our results suggest that the ability to cleave the -aryl ether bond arose independently at least twice in GSTs and that BaeAB homologues may be important for cleaving the (R)-aryl ether bonds of lignin-derived oligomers in nature.","author":[{"dropping-particle":"","family":"Kontur","given":"Wayne S.","non-dropping-particle":"","parse-names":false,"suffix":""},{"dropping-particle":"","family":"Olmsted","given":"Charles N.","non-dropping-particle":"","parse-names":false,"suffix":""},{"dropping-particle":"","family":"Yusko","given":"Larissa M.","non-dropping-particle":"","parse-names":false,"suffix":""},{"dropping-particle":"V.","family":"Niles","given":"Alyssa","non-dropping-particle":"","parse-names":false,"suffix":""},{"dropping-particle":"","family":"Walters","given":"Kevin A.","non-dropping-particle":"","parse-names":false,"suffix":""},{"dropping-particle":"","family":"Beebe","given":"Emily T.","non-dropping-particle":"","parse-names":false,"suffix":""},{"dropping-particle":"","family":"Meulen","given":"Kirk A.","non-dropping-particle":"Vander","parse-names":false,"suffix":""},{"dropping-particle":"","family":"Karlen","given":"Steven D.","non-dropping-particle":"","parse-names":false,"suffix":""},{"dropping-particle":"","family":"Gall","given":"Daniel L.","non-dropping-particle":"","parse-names":false,"suffix":""},{"dropping-particle":"","family":"Noguera","given":"Daniel R.","non-dropping-particle":"","parse-names":false,"suffix":""},{"dropping-particle":"","family":"Donohue","given":"Timothy J.","non-dropping-particle":"","parse-names":false,"suffix":""}],"container-title":"Journal of Biological Chemistry","id":"ITEM-2","issue":"6","issued":{"date-parts":[["2019"]]},"page":"1877-1890","title":"A heterodimeric glutathione S-transferase that stereospecifically breaks lignin’s β(R)-aryl ether bond reveals the diversity of bacterial β-etherases","type":"article-journal","volume":"294"},"uris":["http://www.mendeley.com/documents/?uuid=375a543e-448d-4413-97ba-30c25d4a1171"]}],"mendeley":{"formattedCitation":"(12, 17)","plainTextFormattedCitation":"(12, 17)","previouslyFormattedCitation":"(11, 12, 17)"},"properties":{"noteIndex":0},"schema":"https://github.com/citation-style-language/schema/raw/master/csl-citation.json"}</w:instrText>
      </w:r>
      <w:r w:rsidR="00062A64">
        <w:fldChar w:fldCharType="separate"/>
      </w:r>
      <w:r w:rsidR="00062A64" w:rsidRPr="00062A64">
        <w:rPr>
          <w:noProof/>
        </w:rPr>
        <w:t>(12, 17)</w:t>
      </w:r>
      <w:ins w:id="62" w:author="Alexandra Linz" w:date="2021-07-01T10:00:00Z">
        <w:r w:rsidR="00062A64">
          <w:fldChar w:fldCharType="end"/>
        </w:r>
      </w:ins>
      <w:ins w:id="63" w:author="Alexandra Linz" w:date="2021-07-01T09:58:00Z">
        <w:r w:rsidR="00062A64">
          <w:t>, it is also possible that additional, undiscovered enzymes</w:t>
        </w:r>
      </w:ins>
      <w:ins w:id="64" w:author="Alexandra Linz" w:date="2021-07-01T09:59:00Z">
        <w:r w:rsidR="00062A64">
          <w:t xml:space="preserve"> can also reduce diketones in addition to the </w:t>
        </w:r>
        <w:proofErr w:type="spellStart"/>
        <w:r w:rsidR="00062A64">
          <w:t>Lig</w:t>
        </w:r>
        <w:proofErr w:type="spellEnd"/>
        <w:r w:rsidR="00062A64">
          <w:t xml:space="preserve"> dehydrogenases. </w:t>
        </w:r>
      </w:ins>
      <w:r w:rsidR="000C761A">
        <w:t xml:space="preserve">We propose </w:t>
      </w:r>
      <w:r>
        <w:t xml:space="preserve">that the use of multi-functional </w:t>
      </w:r>
      <w:proofErr w:type="spellStart"/>
      <w:r w:rsidR="000C761A">
        <w:t>Lig</w:t>
      </w:r>
      <w:proofErr w:type="spellEnd"/>
      <w:r w:rsidR="000C761A">
        <w:t xml:space="preserve"> </w:t>
      </w:r>
      <w:r>
        <w:t xml:space="preserve">enzymes may provide </w:t>
      </w:r>
      <w:r w:rsidR="00026D23">
        <w:rPr>
          <w:i/>
        </w:rPr>
        <w:t xml:space="preserve">N. </w:t>
      </w:r>
      <w:proofErr w:type="spellStart"/>
      <w:r w:rsidR="00026D23">
        <w:rPr>
          <w:i/>
        </w:rPr>
        <w:t>aromaticivorans</w:t>
      </w:r>
      <w:proofErr w:type="spellEnd"/>
      <w:r w:rsidR="00026D23">
        <w:t xml:space="preserve"> </w:t>
      </w:r>
      <w:r>
        <w:t xml:space="preserve">with the flexibility to consume a broad mix of monomeric and oligomeric aromatic substrates. </w:t>
      </w:r>
    </w:p>
    <w:p w14:paraId="251739DD" w14:textId="359E18D6" w:rsidR="00CE1F3C" w:rsidRDefault="00026D23" w:rsidP="00CE1F3C">
      <w:pPr>
        <w:spacing w:line="480" w:lineRule="auto"/>
        <w:ind w:firstLine="720"/>
      </w:pPr>
      <w:r>
        <w:t xml:space="preserve">There are other examples of </w:t>
      </w:r>
      <w:r w:rsidR="00CE1F3C">
        <w:rPr>
          <w:i/>
        </w:rPr>
        <w:t xml:space="preserve">N. </w:t>
      </w:r>
      <w:proofErr w:type="spellStart"/>
      <w:r w:rsidR="00CE1F3C">
        <w:rPr>
          <w:i/>
        </w:rPr>
        <w:t>aromaticivorans</w:t>
      </w:r>
      <w:proofErr w:type="spellEnd"/>
      <w:r w:rsidR="00CE1F3C">
        <w:t xml:space="preserve"> enzyme</w:t>
      </w:r>
      <w:r>
        <w:t>s</w:t>
      </w:r>
      <w:r w:rsidR="00CE1F3C">
        <w:t xml:space="preserve"> that can act on both aromatic monomers and dimers</w:t>
      </w:r>
      <w:r>
        <w:t xml:space="preserve">. </w:t>
      </w:r>
      <w:r w:rsidR="00CE1F3C">
        <w:t xml:space="preserve">NaLigF2 </w:t>
      </w:r>
      <w:r>
        <w:t xml:space="preserve">is a </w:t>
      </w:r>
      <w:r w:rsidR="00CE1F3C">
        <w:sym w:font="Symbol" w:char="F062"/>
      </w:r>
      <w:r w:rsidR="00CE1F3C">
        <w:t>-</w:t>
      </w:r>
      <w:proofErr w:type="spellStart"/>
      <w:r w:rsidR="00CE1F3C">
        <w:t>etherase</w:t>
      </w:r>
      <w:proofErr w:type="spellEnd"/>
      <w:r w:rsidR="00CE1F3C">
        <w:t xml:space="preserve"> </w:t>
      </w:r>
      <w:r>
        <w:t xml:space="preserve">that cleaves </w:t>
      </w:r>
      <w:r w:rsidR="00CE1F3C">
        <w:t>aromatic dimers</w:t>
      </w:r>
      <w:r>
        <w:t xml:space="preserve"> in the presence of glutathione </w:t>
      </w:r>
      <w:r w:rsidR="00CE1F3C">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rsidR="00CE1F3C">
        <w:fldChar w:fldCharType="separate"/>
      </w:r>
      <w:r w:rsidR="006E670F" w:rsidRPr="006E670F">
        <w:rPr>
          <w:noProof/>
        </w:rPr>
        <w:t>(16)</w:t>
      </w:r>
      <w:r w:rsidR="00CE1F3C">
        <w:fldChar w:fldCharType="end"/>
      </w:r>
      <w:r w:rsidR="00CE1F3C">
        <w:t xml:space="preserve">. However, </w:t>
      </w:r>
      <w:r w:rsidR="006927B8">
        <w:t>based on</w:t>
      </w:r>
      <w:r w:rsidR="00CE1F3C">
        <w:t xml:space="preserve"> fitness analysis of a </w:t>
      </w:r>
      <w:r w:rsidR="00844196">
        <w:t xml:space="preserve">mutant </w:t>
      </w:r>
      <w:r w:rsidR="00CE1F3C">
        <w:t xml:space="preserve">library of </w:t>
      </w:r>
      <w:r w:rsidR="00CE1F3C" w:rsidRPr="00A1071D">
        <w:rPr>
          <w:i/>
        </w:rPr>
        <w:t xml:space="preserve">N. </w:t>
      </w:r>
      <w:proofErr w:type="spellStart"/>
      <w:r w:rsidR="00CE1F3C" w:rsidRPr="00A1071D">
        <w:rPr>
          <w:i/>
        </w:rPr>
        <w:t>arom</w:t>
      </w:r>
      <w:r w:rsidR="006927B8">
        <w:rPr>
          <w:i/>
        </w:rPr>
        <w:t>a</w:t>
      </w:r>
      <w:r w:rsidR="00CE1F3C" w:rsidRPr="00A1071D">
        <w:rPr>
          <w:i/>
        </w:rPr>
        <w:t>ticivorans</w:t>
      </w:r>
      <w:proofErr w:type="spellEnd"/>
      <w:r w:rsidR="00CE1F3C">
        <w:t xml:space="preserve">, this same </w:t>
      </w:r>
      <w:r>
        <w:t xml:space="preserve">gene product </w:t>
      </w:r>
      <w:r w:rsidR="00CE1F3C">
        <w:t xml:space="preserve">was proposed to be a subunit of a </w:t>
      </w:r>
      <w:proofErr w:type="spellStart"/>
      <w:r w:rsidR="00CE1F3C">
        <w:t>DesCD</w:t>
      </w:r>
      <w:proofErr w:type="spellEnd"/>
      <w:r w:rsidR="00CE1F3C">
        <w:t xml:space="preserve"> isomerase that converts </w:t>
      </w:r>
      <w:r w:rsidR="00CE1F3C" w:rsidRPr="00A1071D">
        <w:t>4-carboxy-2-hydroxy-6-methoxy-6-oxohexa-2,4-dienoate</w:t>
      </w:r>
      <w:r w:rsidR="00CE1F3C">
        <w:t xml:space="preserve"> (CHMOD) to </w:t>
      </w:r>
      <w:r w:rsidR="00CE1F3C" w:rsidRPr="00A1071D">
        <w:t>(4 E)-</w:t>
      </w:r>
      <w:proofErr w:type="spellStart"/>
      <w:r w:rsidR="00CE1F3C" w:rsidRPr="00A1071D">
        <w:t>oxalomesaconate</w:t>
      </w:r>
      <w:proofErr w:type="spellEnd"/>
      <w:r w:rsidR="00CE1F3C">
        <w:t xml:space="preserve"> (OMA) during </w:t>
      </w:r>
      <w:proofErr w:type="spellStart"/>
      <w:r w:rsidR="00CE1F3C">
        <w:t>syringic</w:t>
      </w:r>
      <w:proofErr w:type="spellEnd"/>
      <w:r w:rsidR="00CE1F3C">
        <w:t xml:space="preserve"> acid degradation </w:t>
      </w:r>
      <w:r w:rsidR="00CE1F3C">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F3C">
        <w:fldChar w:fldCharType="separate"/>
      </w:r>
      <w:r w:rsidR="006E670F" w:rsidRPr="006E670F">
        <w:rPr>
          <w:noProof/>
        </w:rPr>
        <w:t>(29)</w:t>
      </w:r>
      <w:r w:rsidR="00CE1F3C">
        <w:fldChar w:fldCharType="end"/>
      </w:r>
      <w:r w:rsidR="00CE1F3C">
        <w:t xml:space="preserve">. As predicted, mutations that inactivate </w:t>
      </w:r>
      <w:proofErr w:type="spellStart"/>
      <w:r w:rsidR="00CE1F3C">
        <w:rPr>
          <w:i/>
        </w:rPr>
        <w:t>desD</w:t>
      </w:r>
      <w:proofErr w:type="spellEnd"/>
      <w:r w:rsidR="00CE1F3C">
        <w:rPr>
          <w:i/>
        </w:rPr>
        <w:t xml:space="preserve"> </w:t>
      </w:r>
      <w:r w:rsidR="00CE1F3C">
        <w:lastRenderedPageBreak/>
        <w:t xml:space="preserve">resulted in a loss of growth on </w:t>
      </w:r>
      <w:proofErr w:type="spellStart"/>
      <w:r w:rsidR="00CE1F3C">
        <w:t>syringic</w:t>
      </w:r>
      <w:proofErr w:type="spellEnd"/>
      <w:r w:rsidR="00CE1F3C">
        <w:t xml:space="preserve"> acid and accumulation of CHMOD</w:t>
      </w:r>
      <w:r w:rsidR="00EC7624">
        <w:t xml:space="preserve">, and </w:t>
      </w:r>
      <w:r w:rsidR="00CE1F3C">
        <w:rPr>
          <w:i/>
        </w:rPr>
        <w:t xml:space="preserve">in vitro </w:t>
      </w:r>
      <w:r w:rsidR="00CE1F3C">
        <w:t>enzyme assays</w:t>
      </w:r>
      <w:r w:rsidR="00EC7624">
        <w:t xml:space="preserve"> showed that </w:t>
      </w:r>
      <w:r w:rsidR="00844196">
        <w:t xml:space="preserve">purified </w:t>
      </w:r>
      <w:proofErr w:type="spellStart"/>
      <w:r w:rsidR="00CE1F3C">
        <w:t>DesCD</w:t>
      </w:r>
      <w:proofErr w:type="spellEnd"/>
      <w:r w:rsidR="00CE1F3C">
        <w:t xml:space="preserve"> produce</w:t>
      </w:r>
      <w:r w:rsidR="00844196">
        <w:t>d</w:t>
      </w:r>
      <w:r w:rsidR="00CE1F3C">
        <w:t xml:space="preserve"> OMA </w:t>
      </w:r>
      <w:r w:rsidR="00CE1F3C">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00CE1F3C">
        <w:fldChar w:fldCharType="separate"/>
      </w:r>
      <w:r w:rsidR="006E670F" w:rsidRPr="006E670F">
        <w:rPr>
          <w:noProof/>
        </w:rPr>
        <w:t>(29)</w:t>
      </w:r>
      <w:r w:rsidR="00CE1F3C">
        <w:fldChar w:fldCharType="end"/>
      </w:r>
      <w:r w:rsidR="00CE1F3C">
        <w:t xml:space="preserve">. </w:t>
      </w:r>
      <w:r w:rsidR="00E377CB">
        <w:t xml:space="preserve">Additionally, the </w:t>
      </w:r>
      <w:proofErr w:type="spellStart"/>
      <w:r w:rsidR="00E377CB">
        <w:t>syringate</w:t>
      </w:r>
      <w:proofErr w:type="spellEnd"/>
      <w:r w:rsidR="00E377CB">
        <w:t xml:space="preserve"> o-demethylase </w:t>
      </w:r>
      <w:proofErr w:type="spellStart"/>
      <w:r w:rsidR="00E377CB">
        <w:t>DesA</w:t>
      </w:r>
      <w:proofErr w:type="spellEnd"/>
      <w:r w:rsidR="00E377CB">
        <w:t xml:space="preserve"> can also demethylate </w:t>
      </w:r>
      <w:proofErr w:type="spellStart"/>
      <w:r w:rsidR="00E377CB">
        <w:t>vanillic</w:t>
      </w:r>
      <w:proofErr w:type="spellEnd"/>
      <w:r w:rsidR="00E377CB">
        <w:t xml:space="preserve"> acid, albeit at a slower rate, and a second ring-opening dioxygenase, LigAB2, has been identified in </w:t>
      </w:r>
      <w:r w:rsidR="00E377CB">
        <w:rPr>
          <w:i/>
        </w:rPr>
        <w:t xml:space="preserve">N. </w:t>
      </w:r>
      <w:proofErr w:type="spellStart"/>
      <w:r w:rsidR="00E377CB">
        <w:rPr>
          <w:i/>
        </w:rPr>
        <w:t>aromaticivorans</w:t>
      </w:r>
      <w:proofErr w:type="spellEnd"/>
      <w:r w:rsidR="00E377CB">
        <w:rPr>
          <w:i/>
        </w:rPr>
        <w:t xml:space="preserve"> </w:t>
      </w:r>
      <w:r w:rsidR="00E377CB">
        <w:rPr>
          <w:i/>
        </w:rPr>
        <w:fldChar w:fldCharType="begin" w:fldLock="1"/>
      </w:r>
      <w:r w:rsidR="0073423E">
        <w:rPr>
          <w:i/>
        </w:rPr>
        <w:instrText xml:space="preserve">ADDIN CSL_CITATION {"citationItems":[{"id":"ITEM-1","itemData":{"DOI":"10.1128/aem.02794-20","ISSN":"0099-2240","abstract":" Lignin is a plant heteropolymer composed of phenolic subunits. Because of its heterogeneity and recalcitrance, the development of efficient methods for its valorization still remains an open challenge. One approach to utilize lignin is its chemical deconstruction into mixtures of monomeric phenolic compounds followed by biological funneling into a single product. Novosphingobium aromaticivorans DSM12444 has been previously engineered to produce 2-pyrone-4,6-dicarboxylic acid (PDC) from depolymerized lignin by simultaneously metabolizing multiple aromatics through convergent routes involving the intermediates 3-methoxygallic acid (3-MGA) and protocatechuic acid (PCA). We investigated enzymes predicted to be responsible for O -demethylation and oxidative aromatic ring opening, two critical reactions involved in the metabolism of phenolics compounds by N. aromaticivorans . The results showed the involvement of DesA in O -demethylation of syringic and vanillic acids, LigM in O- demethylation of vanillic acid and 3-MGA, and a new O- demethylase, DmtS, in the conversion of 3-MGA into gallic acid (GA). In addition, we found that LigAB was the main aromatic ring opening dioxygenase involved in 3-MGA, PCA, and GA metabolism, and that a previously uncharacterized dioxygenase, LigAB2, had high activity with GA. Our results indicate a metabolic route not previously identified in N. aromaticivorans that involves O -demethylation of 3-MGA to GA. We predict this pathway channels </w:instrText>
      </w:r>
      <w:r w:rsidR="0073423E">
        <w:rPr>
          <w:rFonts w:ascii="Cambria Math" w:hAnsi="Cambria Math" w:cs="Cambria Math"/>
          <w:i/>
        </w:rPr>
        <w:instrText>∼</w:instrText>
      </w:r>
      <w:r w:rsidR="0073423E">
        <w:rPr>
          <w:i/>
        </w:rPr>
        <w:instrText>15% of the carbon flow from syringic acid, with the rest following ring opening of 3-MGA. The new knowledge obtained in this study allowed for the creation of an improved engineered strain for the funneling of aromatic compounds that exhibits stoichiometric conversion of syringic acid into PDC.  IMPORTANCE For lignocellulosic biorefineries to effectively contribute to reduction of fossil fuel use, they need to become efficient at producing chemicals from all major components of plant biomass. Making products from lignin will require engineering microorganisms to funnel multiple phenolic compounds to the chemicals of interest, and N. aromaticivorans is a promising chassis for this technology. The ability of N. aromaticivorans to efficiently and simultaneously degrade many phenolic compounds may be linked to having functionally redundant aromatic degradation pathways and enzymes with broad substrate specificity. A detailed knowledge of aromatic degradation pathways is thus essential to identif…","author":[{"dropping-particle":"","family":"Perez","given":"Jose M.","non-dropping-particle":"","parse-names":false,"suffix":""},{"dropping-particle":"","family":"Kontur","given":"Wayne S.","non-dropping-particle":"","parse-names":false,"suffix":""},{"dropping-particle":"","family":"Gehl","given":"Carson","non-dropping-particle":"","parse-names":false,"suffix":""},{"dropping-particle":"","family":"Gille","given":"Derek M.","non-dropping-particle":"","parse-names":false,"suffix":""},{"dropping-particle":"","family":"Ma","given":"Yanjun","non-dropping-particle":"","parse-names":false,"suffix":""},{"dropping-particle":"V.","family":"Niles","given":"Alyssa","non-dropping-particle":"","parse-names":false,"suffix":""},{"dropping-particle":"","family":"Umana","given":"German","non-dropping-particle":"","parse-names":false,"suffix":""},{"dropping-particle":"","family":"Donohue","given":"Timothy J.","non-dropping-particle":"","parse-names":false,"suffix":""},{"dropping-particle":"","family":"Noguera","given":"Daniel R.","non-dropping-particle":"","parse-names":false,"suffix":""}],"container-title":"Applied and Environmental Microbiology","id":"ITEM-1","issue":"February","issued":{"date-parts":[["2021"]]},"page":"1-23","title":" Redundancy in aromatic O-demethylation and ring opening reactions in Novosphingobium aromaticivorans and their impact in the metabolism of plant derived phenolics ","type":"article-journal"},"uris":["http://www.mendeley.com/documents/?uuid=29e002b9-1052-4978-addb-140cbb0436cf"]}],"mendeley":{"formattedCitation":"(12)","plainTextFormattedCitation":"(12)","previouslyFormattedCitation":"(12)"},"properties":{"noteIndex":0},"schema":"https://github.com/citation-style-language/schema/raw/master/csl-citation.json"}</w:instrText>
      </w:r>
      <w:r w:rsidR="00E377CB">
        <w:rPr>
          <w:i/>
        </w:rPr>
        <w:fldChar w:fldCharType="separate"/>
      </w:r>
      <w:r w:rsidR="0073423E" w:rsidRPr="0073423E">
        <w:rPr>
          <w:noProof/>
        </w:rPr>
        <w:t>(12)</w:t>
      </w:r>
      <w:r w:rsidR="00E377CB">
        <w:rPr>
          <w:i/>
        </w:rPr>
        <w:fldChar w:fldCharType="end"/>
      </w:r>
      <w:r w:rsidR="00E377CB">
        <w:t xml:space="preserve">.  </w:t>
      </w:r>
      <w:r w:rsidR="00CE1F3C">
        <w:t>Th</w:t>
      </w:r>
      <w:r w:rsidR="00EC7624">
        <w:t xml:space="preserve">us, it is possible </w:t>
      </w:r>
      <w:r w:rsidR="00CE1F3C">
        <w:t xml:space="preserve">that broad substrate specificity may be an underappreciated feature of </w:t>
      </w:r>
      <w:r w:rsidR="00CE1F3C">
        <w:rPr>
          <w:i/>
        </w:rPr>
        <w:t xml:space="preserve">N. </w:t>
      </w:r>
      <w:proofErr w:type="spellStart"/>
      <w:r w:rsidR="00CE1F3C">
        <w:rPr>
          <w:i/>
        </w:rPr>
        <w:t>aromaticivorans</w:t>
      </w:r>
      <w:proofErr w:type="spellEnd"/>
      <w:r w:rsidR="00CE1F3C">
        <w:rPr>
          <w:i/>
        </w:rPr>
        <w:t xml:space="preserve"> </w:t>
      </w:r>
      <w:r w:rsidR="00CE1F3C">
        <w:t>aromatic metabolism</w:t>
      </w:r>
      <w:r w:rsidR="00B119CB">
        <w:t xml:space="preserve"> that is more common than previously thought</w:t>
      </w:r>
      <w:r w:rsidR="00CE1F3C">
        <w:t>.</w:t>
      </w:r>
    </w:p>
    <w:p w14:paraId="1EBEA566" w14:textId="33260736" w:rsidR="00E16D59" w:rsidRDefault="00471C99" w:rsidP="00535829">
      <w:pPr>
        <w:spacing w:line="480" w:lineRule="auto"/>
      </w:pPr>
      <w:r>
        <w:tab/>
      </w:r>
      <w:r w:rsidR="00A6007D">
        <w:t>The presence of</w:t>
      </w:r>
      <w:r w:rsidR="00EC7624">
        <w:t xml:space="preserve"> </w:t>
      </w:r>
      <w:r w:rsidR="00A6007D">
        <w:t>m</w:t>
      </w:r>
      <w:r>
        <w:t>ulti-functional</w:t>
      </w:r>
      <w:r w:rsidR="00CE1F3C">
        <w:t>,</w:t>
      </w:r>
      <w:r>
        <w:t xml:space="preserve"> aromatic-degrading enzymes may </w:t>
      </w:r>
      <w:r w:rsidR="00CE1F3C">
        <w:t>allow</w:t>
      </w:r>
      <w:r>
        <w:t xml:space="preserve"> </w:t>
      </w:r>
      <w:r>
        <w:rPr>
          <w:i/>
        </w:rPr>
        <w:t xml:space="preserve">N. </w:t>
      </w:r>
      <w:proofErr w:type="spellStart"/>
      <w:r>
        <w:rPr>
          <w:i/>
        </w:rPr>
        <w:t>aromaticivorans</w:t>
      </w:r>
      <w:proofErr w:type="spellEnd"/>
      <w:r>
        <w:rPr>
          <w:i/>
        </w:rPr>
        <w:t xml:space="preserve"> </w:t>
      </w:r>
      <w:r w:rsidR="00EC7624">
        <w:t xml:space="preserve">to </w:t>
      </w:r>
      <w:r w:rsidR="00A6007D">
        <w:t>adapt to</w:t>
      </w:r>
      <w:r w:rsidR="00844196">
        <w:t>,</w:t>
      </w:r>
      <w:r w:rsidR="00A6007D">
        <w:t xml:space="preserve"> metabolize</w:t>
      </w:r>
      <w:r w:rsidR="00844196">
        <w:t xml:space="preserve">, and persist in the presence of </w:t>
      </w:r>
      <w:r w:rsidR="00A6007D">
        <w:t xml:space="preserve">a wide set of </w:t>
      </w:r>
      <w:r>
        <w:t>aromatic substrate</w:t>
      </w:r>
      <w:r w:rsidR="00A6007D">
        <w:t>s</w:t>
      </w:r>
      <w:r w:rsidR="00EC7624">
        <w:t xml:space="preserve"> that it might find in nature</w:t>
      </w:r>
      <w:r>
        <w:t xml:space="preserve">. This </w:t>
      </w:r>
      <w:r w:rsidR="00EC7624">
        <w:t xml:space="preserve">enzymatic flexibility </w:t>
      </w:r>
      <w:r>
        <w:t xml:space="preserve">is also </w:t>
      </w:r>
      <w:r w:rsidR="00A6007D">
        <w:t xml:space="preserve">potentially </w:t>
      </w:r>
      <w:r>
        <w:t>advantageous from an industrial production standpoint</w:t>
      </w:r>
      <w:r w:rsidR="00A6007D">
        <w:t xml:space="preserve">, since </w:t>
      </w:r>
      <w:r>
        <w:rPr>
          <w:i/>
        </w:rPr>
        <w:t xml:space="preserve">N. </w:t>
      </w:r>
      <w:proofErr w:type="spellStart"/>
      <w:r>
        <w:rPr>
          <w:i/>
        </w:rPr>
        <w:t>aromaticivorans</w:t>
      </w:r>
      <w:proofErr w:type="spellEnd"/>
      <w:r>
        <w:rPr>
          <w:i/>
        </w:rPr>
        <w:t xml:space="preserve"> </w:t>
      </w:r>
      <w:r w:rsidR="000D0B05">
        <w:t xml:space="preserve">could be </w:t>
      </w:r>
      <w:r w:rsidR="00A6007D">
        <w:t xml:space="preserve">well suited for metabolism of </w:t>
      </w:r>
      <w:r w:rsidR="00EC7624">
        <w:t xml:space="preserve">both naturally occurring aromatics and those that are chemical byproducts of </w:t>
      </w:r>
      <w:r w:rsidR="000D0B05">
        <w:t>lignin</w:t>
      </w:r>
      <w:r w:rsidR="00844196">
        <w:t xml:space="preserve"> or other aromatic substrates</w:t>
      </w:r>
      <w:r w:rsidR="000D0B05">
        <w:t xml:space="preserve">. </w:t>
      </w:r>
      <w:r w:rsidR="00F51152">
        <w:t>The r</w:t>
      </w:r>
      <w:r w:rsidR="00EC7624">
        <w:t xml:space="preserve">elatively broad substrate specificity </w:t>
      </w:r>
      <w:r w:rsidR="00864C20">
        <w:t xml:space="preserve">of </w:t>
      </w:r>
      <w:r w:rsidR="000D0B05">
        <w:rPr>
          <w:i/>
        </w:rPr>
        <w:t xml:space="preserve">N. </w:t>
      </w:r>
      <w:proofErr w:type="spellStart"/>
      <w:r w:rsidR="000D0B05">
        <w:rPr>
          <w:i/>
        </w:rPr>
        <w:t>aromaticivoran</w:t>
      </w:r>
      <w:r w:rsidR="00D95AB0">
        <w:rPr>
          <w:i/>
        </w:rPr>
        <w:t>s</w:t>
      </w:r>
      <w:proofErr w:type="spellEnd"/>
      <w:r w:rsidR="000D0B05">
        <w:rPr>
          <w:i/>
        </w:rPr>
        <w:t xml:space="preserve"> </w:t>
      </w:r>
      <w:r w:rsidR="000D0B05">
        <w:t xml:space="preserve">enzymes </w:t>
      </w:r>
      <w:r w:rsidR="00EC7624">
        <w:t xml:space="preserve">may also </w:t>
      </w:r>
      <w:r w:rsidR="00864C20">
        <w:t>provide scaffold</w:t>
      </w:r>
      <w:r w:rsidR="00EC7624">
        <w:t>s</w:t>
      </w:r>
      <w:r w:rsidR="00864C20">
        <w:t xml:space="preserve"> for </w:t>
      </w:r>
      <w:r w:rsidR="000D0B05">
        <w:t xml:space="preserve">improvement in </w:t>
      </w:r>
      <w:r w:rsidR="00864C20">
        <w:t xml:space="preserve">catalytic </w:t>
      </w:r>
      <w:r w:rsidR="000D0B05">
        <w:t xml:space="preserve">rate </w:t>
      </w:r>
      <w:r w:rsidR="00EC7624">
        <w:t xml:space="preserve">or </w:t>
      </w:r>
      <w:r w:rsidR="00864C20">
        <w:t>utilization of aromatic substrates</w:t>
      </w:r>
      <w:r w:rsidR="000D0B05">
        <w:t>.</w:t>
      </w:r>
    </w:p>
    <w:p w14:paraId="2DD3A289" w14:textId="0668DAA6" w:rsidR="005E3A84" w:rsidRDefault="00054591" w:rsidP="00317942">
      <w:pPr>
        <w:spacing w:line="480" w:lineRule="auto"/>
      </w:pPr>
      <w:r>
        <w:tab/>
      </w:r>
      <w:r w:rsidR="0083783D">
        <w:t xml:space="preserve">In conclusion, we </w:t>
      </w:r>
      <w:r w:rsidR="00864C20">
        <w:t xml:space="preserve">coupled metabolite analyses, </w:t>
      </w:r>
      <w:r w:rsidR="0083783D">
        <w:t xml:space="preserve">transcriptomics </w:t>
      </w:r>
      <w:r w:rsidR="00864C20">
        <w:t xml:space="preserve">and enzyme assays </w:t>
      </w:r>
      <w:r w:rsidR="0083783D">
        <w:t xml:space="preserve">to </w:t>
      </w:r>
      <w:r w:rsidR="000C6DD8">
        <w:t xml:space="preserve">predict </w:t>
      </w:r>
      <w:r w:rsidR="0088109F">
        <w:t xml:space="preserve">and identify </w:t>
      </w:r>
      <w:r w:rsidR="00EC7624">
        <w:t xml:space="preserve">proteins </w:t>
      </w:r>
      <w:r w:rsidR="0083783D">
        <w:t xml:space="preserve">responsible for the </w:t>
      </w:r>
      <w:r w:rsidR="000C761A">
        <w:t xml:space="preserve">early steps in </w:t>
      </w:r>
      <w:r w:rsidR="0083783D">
        <w:t xml:space="preserve">degradation of G-diketone </w:t>
      </w:r>
      <w:r w:rsidR="000C761A">
        <w:t xml:space="preserve">by </w:t>
      </w:r>
      <w:r w:rsidR="0083783D">
        <w:rPr>
          <w:i/>
        </w:rPr>
        <w:t xml:space="preserve">N. </w:t>
      </w:r>
      <w:proofErr w:type="spellStart"/>
      <w:r w:rsidR="0083783D">
        <w:rPr>
          <w:i/>
        </w:rPr>
        <w:t>aromaticiovorans</w:t>
      </w:r>
      <w:proofErr w:type="spellEnd"/>
      <w:r w:rsidR="0083783D">
        <w:rPr>
          <w:i/>
        </w:rPr>
        <w:t xml:space="preserve">. </w:t>
      </w:r>
      <w:r w:rsidR="0083783D">
        <w:t>The</w:t>
      </w:r>
      <w:r w:rsidR="00670327">
        <w:t>se</w:t>
      </w:r>
      <w:r w:rsidR="0083783D">
        <w:t xml:space="preserve"> </w:t>
      </w:r>
      <w:r w:rsidR="00864C20">
        <w:t xml:space="preserve">studies showed that </w:t>
      </w:r>
      <w:r w:rsidR="00E03842">
        <w:t>three</w:t>
      </w:r>
      <w:r w:rsidR="00864C20">
        <w:t xml:space="preserve"> </w:t>
      </w:r>
      <w:proofErr w:type="spellStart"/>
      <w:r w:rsidR="00864C20">
        <w:t>Lig</w:t>
      </w:r>
      <w:proofErr w:type="spellEnd"/>
      <w:r w:rsidR="00864C20">
        <w:t xml:space="preserve"> </w:t>
      </w:r>
      <w:r w:rsidR="00670327">
        <w:t>dehydrogenases</w:t>
      </w:r>
      <w:r w:rsidR="0083783D">
        <w:t xml:space="preserve"> previously described </w:t>
      </w:r>
      <w:r w:rsidR="00864C20">
        <w:t xml:space="preserve">for a role in oxidation of a Cα carbon in </w:t>
      </w:r>
      <w:r w:rsidR="00FC6209">
        <w:t>β</w:t>
      </w:r>
      <w:r w:rsidR="00864C20">
        <w:t xml:space="preserve">-O-4 linked aromatic dimers reduce the Cα ketone as a first </w:t>
      </w:r>
      <w:r w:rsidR="0083783D">
        <w:t xml:space="preserve">step in the </w:t>
      </w:r>
      <w:r w:rsidR="00864C20">
        <w:t>metabolism of G-diketone</w:t>
      </w:r>
      <w:r w:rsidR="0083783D">
        <w:t xml:space="preserve">. </w:t>
      </w:r>
      <w:r w:rsidR="00864C20">
        <w:t xml:space="preserve">Based on this and other published studies, </w:t>
      </w:r>
      <w:r w:rsidR="0083783D">
        <w:t xml:space="preserve">we propose that </w:t>
      </w:r>
      <w:r w:rsidR="00864C20">
        <w:t xml:space="preserve">redundant </w:t>
      </w:r>
      <w:r w:rsidR="0083783D">
        <w:t>multi-functional</w:t>
      </w:r>
      <w:r w:rsidR="00864C20">
        <w:t xml:space="preserve"> enzymes </w:t>
      </w:r>
      <w:r w:rsidR="004E0D69">
        <w:t>are</w:t>
      </w:r>
      <w:r w:rsidR="00864C20">
        <w:t xml:space="preserve"> </w:t>
      </w:r>
      <w:r w:rsidR="0083783D">
        <w:t xml:space="preserve">a key feature of </w:t>
      </w:r>
      <w:r w:rsidR="0083783D">
        <w:rPr>
          <w:i/>
        </w:rPr>
        <w:t xml:space="preserve">N. </w:t>
      </w:r>
      <w:proofErr w:type="spellStart"/>
      <w:r w:rsidR="0083783D">
        <w:rPr>
          <w:i/>
        </w:rPr>
        <w:t>aromaticivorans</w:t>
      </w:r>
      <w:proofErr w:type="spellEnd"/>
      <w:r w:rsidR="004E0D69">
        <w:rPr>
          <w:i/>
        </w:rPr>
        <w:t>’</w:t>
      </w:r>
      <w:r w:rsidR="0083783D">
        <w:rPr>
          <w:i/>
        </w:rPr>
        <w:t xml:space="preserve"> </w:t>
      </w:r>
      <w:r w:rsidR="0083783D">
        <w:t xml:space="preserve">aromatic metabolism, allowing it to degrade </w:t>
      </w:r>
      <w:r w:rsidR="0088109F">
        <w:t xml:space="preserve">diverse </w:t>
      </w:r>
      <w:r w:rsidR="0083783D">
        <w:t>aromatic compounds</w:t>
      </w:r>
      <w:r w:rsidR="0088109F">
        <w:t>, including ones found in nature and those generated as a byproduct of chemical deconstruction of lignin</w:t>
      </w:r>
      <w:r w:rsidR="0083783D">
        <w:t xml:space="preserve">. </w:t>
      </w:r>
      <w:r w:rsidR="00864C20">
        <w:t>This finding expands our understanding of microbial aromatic metabolism</w:t>
      </w:r>
      <w:r w:rsidR="004E0D69">
        <w:t>,</w:t>
      </w:r>
      <w:r w:rsidR="00864C20">
        <w:t xml:space="preserve"> and </w:t>
      </w:r>
      <w:r w:rsidR="0083783D">
        <w:t xml:space="preserve">it </w:t>
      </w:r>
      <w:r w:rsidR="00864C20">
        <w:t xml:space="preserve">furthers our ability to identify and </w:t>
      </w:r>
      <w:r w:rsidR="00864C20">
        <w:lastRenderedPageBreak/>
        <w:t xml:space="preserve">engineer </w:t>
      </w:r>
      <w:r w:rsidR="0083783D">
        <w:t xml:space="preserve">a microbial strain capable of valorizing lignin </w:t>
      </w:r>
      <w:r w:rsidR="00844196">
        <w:t xml:space="preserve">or chemical products of its </w:t>
      </w:r>
      <w:r w:rsidR="00844196" w:rsidRPr="005E3A84">
        <w:t xml:space="preserve">deconstruction </w:t>
      </w:r>
      <w:r w:rsidR="0083783D" w:rsidRPr="005E3A84">
        <w:t>as part of biorefinery pipeline.</w:t>
      </w:r>
      <w:r w:rsidR="005E3A84">
        <w:br w:type="page"/>
      </w:r>
    </w:p>
    <w:p w14:paraId="3E84105B" w14:textId="6D1095E3" w:rsidR="005E3A84" w:rsidRPr="00D553B5" w:rsidRDefault="005E3A84" w:rsidP="00317942">
      <w:pPr>
        <w:spacing w:line="480" w:lineRule="auto"/>
      </w:pPr>
      <w:r w:rsidRPr="00317942">
        <w:rPr>
          <w:b/>
        </w:rPr>
        <w:lastRenderedPageBreak/>
        <w:t xml:space="preserve">Materials and </w:t>
      </w:r>
      <w:r w:rsidR="00A21417" w:rsidRPr="00317942">
        <w:rPr>
          <w:b/>
        </w:rPr>
        <w:t>Methods</w:t>
      </w:r>
    </w:p>
    <w:p w14:paraId="7A8C2BF4" w14:textId="77777777" w:rsidR="00A21417" w:rsidRPr="00317942" w:rsidRDefault="00A21417" w:rsidP="005E3A84">
      <w:pPr>
        <w:pStyle w:val="Heading2"/>
        <w:rPr>
          <w:rFonts w:ascii="Times New Roman" w:hAnsi="Times New Roman" w:cs="Times New Roman"/>
        </w:rPr>
      </w:pPr>
      <w:r w:rsidRPr="00317942">
        <w:rPr>
          <w:rFonts w:ascii="Times New Roman" w:hAnsi="Times New Roman" w:cs="Times New Roman"/>
        </w:rPr>
        <w:t xml:space="preserve">Analyzing growth with and metabolism of G-diketone </w:t>
      </w:r>
    </w:p>
    <w:p w14:paraId="6E7F3742" w14:textId="66D4326A" w:rsidR="00A21417" w:rsidRDefault="00A21417" w:rsidP="00A21417">
      <w:pPr>
        <w:spacing w:line="480" w:lineRule="auto"/>
      </w:pPr>
      <w:r w:rsidRPr="008A5421">
        <w:rPr>
          <w:rFonts w:ascii="Courier New" w:hAnsi="Courier New" w:cs="Courier New"/>
        </w:rPr>
        <w:t>﻿</w:t>
      </w:r>
      <w:r>
        <w:rPr>
          <w:rFonts w:ascii="Courier New" w:hAnsi="Courier New" w:cs="Courier New"/>
        </w:rPr>
        <w:tab/>
      </w:r>
      <w:r>
        <w:rPr>
          <w:i/>
        </w:rPr>
        <w:t xml:space="preserve">N. </w:t>
      </w:r>
      <w:proofErr w:type="spellStart"/>
      <w:r>
        <w:rPr>
          <w:i/>
        </w:rPr>
        <w:t>aromaticivorans</w:t>
      </w:r>
      <w:proofErr w:type="spellEnd"/>
      <w:r>
        <w:rPr>
          <w:i/>
        </w:rPr>
        <w:t xml:space="preserve"> </w:t>
      </w:r>
      <w:r>
        <w:t xml:space="preserve">cultures were grown aerobically in Standard Mineral Broth (SMB; DSMZ Medium 1185) without tryptone or yeast extract </w:t>
      </w:r>
      <w:r>
        <w:fldChar w:fldCharType="begin" w:fldLock="1"/>
      </w:r>
      <w:r w:rsidR="006E670F">
        <w:instrText>ADDIN CSL_CITATION {"citationItems":[{"id":"ITEM-1","itemData":{"DOI":"10.1099/00221287-43-2-159","ISSN":"00221287","PMID":"5963505","author":[{"dropping-particle":"","family":"Stanier","given":"R. Y.","non-dropping-particle":"","parse-names":false,"suffix":""},{"dropping-particle":"","family":"Palleroni","given":"N. J.","non-dropping-particle":"","parse-names":false,"suffix":""},{"dropping-particle":"","family":"Doudoroff","given":"M.","non-dropping-particle":"","parse-names":false,"suffix":""}],"container-title":"Journal of General Microbiology","id":"ITEM-1","issue":"2","issued":{"date-parts":[["1966"]]},"page":"159-271","title":"The aerobic pseudomonads: a taxonomic study.","type":"article-journal","volume":"43"},"uris":["http://www.mendeley.com/documents/?uuid=f24094ef-d8b6-4e9d-915a-837d5cdcd0d4"]}],"mendeley":{"formattedCitation":"(31)","plainTextFormattedCitation":"(31)","previouslyFormattedCitation":"(31)"},"properties":{"noteIndex":0},"schema":"https://github.com/citation-style-language/schema/raw/master/csl-citation.json"}</w:instrText>
      </w:r>
      <w:r>
        <w:fldChar w:fldCharType="separate"/>
      </w:r>
      <w:r w:rsidR="006E670F" w:rsidRPr="006E670F">
        <w:rPr>
          <w:noProof/>
        </w:rPr>
        <w:t>(31)</w:t>
      </w:r>
      <w:r>
        <w:fldChar w:fldCharType="end"/>
      </w:r>
      <w:r>
        <w:t xml:space="preserve">, supplemented with either glucose, an aromatic substrate, or both, shaken at 200 rpm and incubated at 30 </w:t>
      </w:r>
      <w:r w:rsidRPr="000A3603">
        <w:t>°</w:t>
      </w:r>
      <w:r>
        <w:t xml:space="preserve">C. We measured cell density using a </w:t>
      </w:r>
      <w:proofErr w:type="spellStart"/>
      <w:r>
        <w:t>Klett-Summerson</w:t>
      </w:r>
      <w:proofErr w:type="spellEnd"/>
      <w:r>
        <w:t xml:space="preserve"> photoelectric colorimeter with a red filter; one </w:t>
      </w:r>
      <w:proofErr w:type="spellStart"/>
      <w:r>
        <w:t>Klett</w:t>
      </w:r>
      <w:proofErr w:type="spellEnd"/>
      <w:r>
        <w:t xml:space="preserve"> unit (KU) is equivalent to 8x10</w:t>
      </w:r>
      <w:r w:rsidRPr="001F0072">
        <w:rPr>
          <w:vertAlign w:val="superscript"/>
        </w:rPr>
        <w:t>6</w:t>
      </w:r>
      <w:r>
        <w:t xml:space="preserve"> CFU/mL for </w:t>
      </w:r>
      <w:r>
        <w:rPr>
          <w:i/>
        </w:rPr>
        <w:t xml:space="preserve">N. </w:t>
      </w:r>
      <w:proofErr w:type="spellStart"/>
      <w:r>
        <w:rPr>
          <w:i/>
        </w:rPr>
        <w:t>aromaticivorans</w:t>
      </w:r>
      <w:proofErr w:type="spellEnd"/>
      <w:r>
        <w:rPr>
          <w:i/>
        </w:rPr>
        <w:t xml:space="preserve"> </w:t>
      </w:r>
      <w:r>
        <w:rPr>
          <w:i/>
        </w:rPr>
        <w:fldChar w:fldCharType="begin" w:fldLock="1"/>
      </w:r>
      <w:r>
        <w:rPr>
          <w:i/>
        </w:rP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Pr>
          <w:i/>
        </w:rPr>
        <w:fldChar w:fldCharType="separate"/>
      </w:r>
      <w:r w:rsidRPr="0073423E">
        <w:rPr>
          <w:noProof/>
        </w:rPr>
        <w:t>(11)</w:t>
      </w:r>
      <w:r>
        <w:rPr>
          <w:i/>
        </w:rPr>
        <w:fldChar w:fldCharType="end"/>
      </w:r>
      <w:r>
        <w:t xml:space="preserve">.  </w:t>
      </w:r>
    </w:p>
    <w:p w14:paraId="2177D67D" w14:textId="69C4BFAF" w:rsidR="00A21417" w:rsidRPr="004342C6" w:rsidRDefault="00A21417" w:rsidP="00A21417">
      <w:pPr>
        <w:spacing w:line="480" w:lineRule="auto"/>
        <w:ind w:firstLine="720"/>
      </w:pPr>
      <w:r>
        <w:t xml:space="preserve">To assay metabolism of </w:t>
      </w:r>
      <w:r w:rsidR="0029469D">
        <w:t>G-diketone</w:t>
      </w:r>
      <w:r>
        <w:t xml:space="preserve">, </w:t>
      </w:r>
      <w:ins w:id="65" w:author="Alexandra Linz" w:date="2021-06-30T21:17:00Z">
        <w:r w:rsidR="00136C46">
          <w:t xml:space="preserve">triplicate </w:t>
        </w:r>
      </w:ins>
      <w:r w:rsidRPr="008A5421">
        <w:t>cultures</w:t>
      </w:r>
      <w:r>
        <w:t xml:space="preserve"> of </w:t>
      </w:r>
      <w:r>
        <w:rPr>
          <w:i/>
        </w:rPr>
        <w:t xml:space="preserve">N. </w:t>
      </w:r>
      <w:proofErr w:type="spellStart"/>
      <w:r>
        <w:rPr>
          <w:i/>
        </w:rPr>
        <w:t>aromaticivorans</w:t>
      </w:r>
      <w:proofErr w:type="spellEnd"/>
      <w:r>
        <w:rPr>
          <w:i/>
        </w:rPr>
        <w:t xml:space="preserve"> </w:t>
      </w:r>
      <w:r w:rsidRPr="008A5421">
        <w:t xml:space="preserve">were grown overnight with </w:t>
      </w:r>
      <w:r>
        <w:t>1 g/L D-</w:t>
      </w:r>
      <w:r w:rsidRPr="008A5421">
        <w:t xml:space="preserve">glucose </w:t>
      </w:r>
      <w:r w:rsidRPr="00317942">
        <w:rPr>
          <w:iCs/>
        </w:rPr>
        <w:t>(Sigma-Aldrich, St. Louis, MO, USA)</w:t>
      </w:r>
      <w:r>
        <w:rPr>
          <w:i/>
        </w:rPr>
        <w:t xml:space="preserve"> </w:t>
      </w:r>
      <w:r>
        <w:t>before adding an equal volume of</w:t>
      </w:r>
      <w:r w:rsidRPr="008A5421">
        <w:t xml:space="preserve"> </w:t>
      </w:r>
      <w:r>
        <w:t>SMB</w:t>
      </w:r>
      <w:r w:rsidRPr="008A5421">
        <w:t xml:space="preserve"> containing </w:t>
      </w:r>
      <w:r>
        <w:t>1 g/L</w:t>
      </w:r>
      <w:r w:rsidRPr="008A5421">
        <w:t xml:space="preserve"> glucose and incubat</w:t>
      </w:r>
      <w:r>
        <w:t>ing</w:t>
      </w:r>
      <w:r w:rsidRPr="008A5421">
        <w:t xml:space="preserve"> for one hour. </w:t>
      </w:r>
      <w:r>
        <w:t xml:space="preserve">We then harvested </w:t>
      </w:r>
      <w:r w:rsidRPr="008A5421">
        <w:t xml:space="preserve">2 ml of the culture </w:t>
      </w:r>
      <w:r>
        <w:t xml:space="preserve">(3075 </w:t>
      </w:r>
      <w:proofErr w:type="spellStart"/>
      <w:r>
        <w:t>rcf</w:t>
      </w:r>
      <w:proofErr w:type="spellEnd"/>
      <w:r>
        <w:t xml:space="preserve">, </w:t>
      </w:r>
      <w:r w:rsidRPr="008A5421">
        <w:t>5 min</w:t>
      </w:r>
      <w:r>
        <w:t>, room temperature)</w:t>
      </w:r>
      <w:r w:rsidRPr="008A5421">
        <w:t xml:space="preserve"> </w:t>
      </w:r>
      <w:r>
        <w:t>and</w:t>
      </w:r>
      <w:r w:rsidRPr="008A5421">
        <w:t xml:space="preserve"> resuspended </w:t>
      </w:r>
      <w:r>
        <w:t xml:space="preserve">the cells </w:t>
      </w:r>
      <w:r w:rsidRPr="008A5421">
        <w:t xml:space="preserve">into </w:t>
      </w:r>
      <w:r>
        <w:t xml:space="preserve">0.5 mL </w:t>
      </w:r>
      <w:r w:rsidRPr="008A5421">
        <w:t xml:space="preserve">fresh </w:t>
      </w:r>
      <w:r>
        <w:t>SMB</w:t>
      </w:r>
      <w:r w:rsidRPr="008A5421">
        <w:t xml:space="preserve"> </w:t>
      </w:r>
      <w:r>
        <w:t>with no added carbon source</w:t>
      </w:r>
      <w:r w:rsidRPr="008A5421">
        <w:t xml:space="preserve">. The resuspended cells were </w:t>
      </w:r>
      <w:r>
        <w:t>inoculated</w:t>
      </w:r>
      <w:r w:rsidRPr="008A5421">
        <w:t xml:space="preserve"> </w:t>
      </w:r>
      <w:r>
        <w:t>(1% inoculation ratio by volume) into 50 mL SMB containing either 1g/L glucose or 0.5 g/L glucose</w:t>
      </w:r>
      <w:ins w:id="66" w:author="Alexandra Linz" w:date="2021-07-19T15:40:00Z">
        <w:r w:rsidR="00C262D1">
          <w:t xml:space="preserve"> plus</w:t>
        </w:r>
      </w:ins>
      <w:r>
        <w:t xml:space="preserve"> </w:t>
      </w:r>
      <w:del w:id="67" w:author="Alexandra Linz" w:date="2021-07-19T15:40:00Z">
        <w:r w:rsidDel="00C262D1">
          <w:delText>plus an amount of G-diketone equivalent to the theoretical chemical oxygen demand (COD) of 0.5 g/L glucose (</w:delText>
        </w:r>
      </w:del>
      <w:r>
        <w:t>0.418 g/L G-diketone</w:t>
      </w:r>
      <w:del w:id="68" w:author="Alexandra Linz" w:date="2021-07-19T15:40:00Z">
        <w:r w:rsidDel="00C262D1">
          <w:delText>)</w:delText>
        </w:r>
      </w:del>
      <w:r>
        <w:t xml:space="preserve">. 1-mL samples of these cultures were collected as a function of time and harvested (3075 </w:t>
      </w:r>
      <w:proofErr w:type="spellStart"/>
      <w:r>
        <w:t>rcf</w:t>
      </w:r>
      <w:proofErr w:type="spellEnd"/>
      <w:r>
        <w:t xml:space="preserve">, 5 min, 4 </w:t>
      </w:r>
      <w:r w:rsidRPr="000A3603">
        <w:t>°</w:t>
      </w:r>
      <w:r>
        <w:t>C). The</w:t>
      </w:r>
      <w:r w:rsidRPr="008A5421">
        <w:t xml:space="preserve"> supernatants</w:t>
      </w:r>
      <w:r>
        <w:t xml:space="preserve"> of these samples</w:t>
      </w:r>
      <w:r w:rsidRPr="008A5421">
        <w:t xml:space="preserve"> were filtered through 0.22 </w:t>
      </w:r>
      <w:proofErr w:type="spellStart"/>
      <w:r w:rsidRPr="008A5421">
        <w:t>μ</w:t>
      </w:r>
      <w:r>
        <w:t>m</w:t>
      </w:r>
      <w:proofErr w:type="spellEnd"/>
      <w:r w:rsidRPr="008A5421">
        <w:t xml:space="preserve"> nylon syringe tip filters </w:t>
      </w:r>
      <w:r w:rsidRPr="00317942">
        <w:rPr>
          <w:iCs/>
        </w:rPr>
        <w:t>(Fisher Scientific, Hampton, NH, USA)</w:t>
      </w:r>
      <w:r w:rsidRPr="000707E1">
        <w:rPr>
          <w:iCs/>
        </w:rPr>
        <w:t>,</w:t>
      </w:r>
      <w:r>
        <w:t xml:space="preserve"> analyzed by HPLC</w:t>
      </w:r>
      <w:r w:rsidR="006371A4">
        <w:t xml:space="preserve"> with MS and </w:t>
      </w:r>
      <w:r w:rsidR="00A84F81">
        <w:t>photo</w:t>
      </w:r>
      <w:r w:rsidR="006371A4">
        <w:t>diode array detectors</w:t>
      </w:r>
      <w:r w:rsidR="00ED68B8">
        <w:t>,</w:t>
      </w:r>
      <w:r>
        <w:t xml:space="preserve"> and GC-MS.</w:t>
      </w:r>
      <w:r w:rsidRPr="004342C6">
        <w:rPr>
          <w:shd w:val="clear" w:color="auto" w:fill="FFFFFF"/>
        </w:rPr>
        <w:t> </w:t>
      </w:r>
    </w:p>
    <w:p w14:paraId="0D6C4877" w14:textId="77777777" w:rsidR="00A21417" w:rsidRDefault="00A21417" w:rsidP="00A21417">
      <w:pPr>
        <w:pStyle w:val="Heading2"/>
      </w:pPr>
      <w:r>
        <w:t>RNA-</w:t>
      </w:r>
      <w:proofErr w:type="spellStart"/>
      <w:r>
        <w:t>Seq</w:t>
      </w:r>
      <w:proofErr w:type="spellEnd"/>
      <w:r>
        <w:t xml:space="preserve"> culture conditions</w:t>
      </w:r>
    </w:p>
    <w:p w14:paraId="744C56CC" w14:textId="3F1B57BA" w:rsidR="000119B7" w:rsidDel="000119B7" w:rsidRDefault="00A21417" w:rsidP="000119B7">
      <w:pPr>
        <w:spacing w:line="480" w:lineRule="auto"/>
        <w:ind w:firstLine="720"/>
        <w:rPr>
          <w:del w:id="69" w:author="Alexandra Linz" w:date="2021-07-04T07:54:00Z"/>
          <w:moveTo w:id="70" w:author="Alexandra Linz" w:date="2021-07-04T07:54:00Z"/>
        </w:rPr>
      </w:pPr>
      <w:r w:rsidRPr="00B50A3D">
        <w:t xml:space="preserve">The strain used for RNA </w:t>
      </w:r>
      <w:r w:rsidR="00ED68B8">
        <w:t xml:space="preserve">preparation </w:t>
      </w:r>
      <w:r w:rsidRPr="00B50A3D">
        <w:t xml:space="preserve">was </w:t>
      </w:r>
      <w:r w:rsidRPr="00B50A3D">
        <w:rPr>
          <w:i/>
        </w:rPr>
        <w:t xml:space="preserve">N. </w:t>
      </w:r>
      <w:proofErr w:type="spellStart"/>
      <w:r w:rsidRPr="00B50A3D">
        <w:rPr>
          <w:i/>
        </w:rPr>
        <w:t>aromaticivorans</w:t>
      </w:r>
      <w:proofErr w:type="spellEnd"/>
      <w:r w:rsidRPr="00B50A3D">
        <w:rPr>
          <w:i/>
        </w:rPr>
        <w:t xml:space="preserve"> </w:t>
      </w:r>
      <w:r w:rsidRPr="00B50A3D">
        <w:t xml:space="preserve">DSM12444 containing a deletion of the gene </w:t>
      </w:r>
      <w:proofErr w:type="spellStart"/>
      <w:r w:rsidRPr="00B50A3D">
        <w:rPr>
          <w:i/>
        </w:rPr>
        <w:t>sacB</w:t>
      </w:r>
      <w:proofErr w:type="spellEnd"/>
      <w:r w:rsidRPr="00B50A3D">
        <w:rPr>
          <w:i/>
        </w:rPr>
        <w:t xml:space="preserve"> </w:t>
      </w:r>
      <w:r w:rsidRPr="00B50A3D">
        <w:t xml:space="preserve">(SARO_RS09410, Saro_1879), which conveys sucrose sensitivity </w:t>
      </w:r>
      <w:r w:rsidRPr="00B50A3D">
        <w:fldChar w:fldCharType="begin" w:fldLock="1"/>
      </w:r>
      <w: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rsidRPr="00B50A3D">
        <w:fldChar w:fldCharType="separate"/>
      </w:r>
      <w:r w:rsidRPr="0073423E">
        <w:rPr>
          <w:noProof/>
        </w:rPr>
        <w:t>(11)</w:t>
      </w:r>
      <w:r w:rsidRPr="00B50A3D">
        <w:fldChar w:fldCharType="end"/>
      </w:r>
      <w:r>
        <w:t xml:space="preserve"> (</w:t>
      </w:r>
      <w:r w:rsidRPr="00317942">
        <w:t xml:space="preserve">Table </w:t>
      </w:r>
      <w:r w:rsidR="00A84F81" w:rsidRPr="00317942">
        <w:t>S4</w:t>
      </w:r>
      <w:r>
        <w:t>)</w:t>
      </w:r>
      <w:r w:rsidRPr="00B50A3D">
        <w:t xml:space="preserve">. All cultures were grown in SMB with </w:t>
      </w:r>
      <w:r>
        <w:t>0.5 g</w:t>
      </w:r>
      <w:r w:rsidRPr="00B50A3D">
        <w:t xml:space="preserve">/L of D-glucose plus an indicated aromatic, as cultures grown on some aromatic compounds as the sole organic substrate produced insufficient biomass for RNA analysis. </w:t>
      </w:r>
      <w:moveToRangeStart w:id="71" w:author="Alexandra Linz" w:date="2021-07-04T07:54:00Z" w:name="move76277705"/>
      <w:moveTo w:id="72" w:author="Alexandra Linz" w:date="2021-07-04T07:54:00Z">
        <w:r w:rsidR="000119B7" w:rsidRPr="00B50A3D">
          <w:t xml:space="preserve">Aromatic substrates </w:t>
        </w:r>
        <w:r w:rsidR="000119B7">
          <w:t>used</w:t>
        </w:r>
        <w:r w:rsidR="000119B7" w:rsidRPr="00B50A3D">
          <w:t xml:space="preserve"> were PCA, </w:t>
        </w:r>
        <w:proofErr w:type="spellStart"/>
        <w:r w:rsidR="000119B7" w:rsidRPr="00B50A3D">
          <w:t>vanillic</w:t>
        </w:r>
        <w:proofErr w:type="spellEnd"/>
        <w:r w:rsidR="000119B7" w:rsidRPr="00B50A3D">
          <w:t xml:space="preserve"> acid, </w:t>
        </w:r>
        <w:r w:rsidR="000119B7" w:rsidRPr="00B50A3D">
          <w:lastRenderedPageBreak/>
          <w:t xml:space="preserve">vanillin, ferulic acid </w:t>
        </w:r>
        <w:r w:rsidR="000119B7" w:rsidRPr="00317942">
          <w:rPr>
            <w:iCs/>
          </w:rPr>
          <w:t>(Sigma-Aldrich, St. Louis, MO, USA)</w:t>
        </w:r>
        <w:r w:rsidR="000119B7" w:rsidRPr="00B50A3D">
          <w:rPr>
            <w:i/>
          </w:rPr>
          <w:t xml:space="preserve">, </w:t>
        </w:r>
        <w:r w:rsidR="000119B7" w:rsidRPr="00B50A3D">
          <w:t>GP</w:t>
        </w:r>
        <w:r w:rsidR="000119B7">
          <w:t>-1</w:t>
        </w:r>
        <w:r w:rsidR="000119B7" w:rsidRPr="00B50A3D">
          <w:t xml:space="preserve"> </w:t>
        </w:r>
        <w:r w:rsidR="000119B7" w:rsidRPr="00317942">
          <w:rPr>
            <w:iCs/>
          </w:rPr>
          <w:t>(Key Organics, Camelford, UK)</w:t>
        </w:r>
        <w:r w:rsidR="000119B7" w:rsidRPr="000707E1">
          <w:rPr>
            <w:iCs/>
          </w:rPr>
          <w:t>,</w:t>
        </w:r>
        <w:r w:rsidR="000119B7" w:rsidRPr="00B50A3D">
          <w:t xml:space="preserve"> and G-diketone, synthesized as previously described </w:t>
        </w:r>
        <w:r w:rsidR="000119B7" w:rsidRPr="00B50A3D">
          <w:fldChar w:fldCharType="begin" w:fldLock="1"/>
        </w:r>
        <w:r w:rsidR="000119B7">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000119B7" w:rsidRPr="00B50A3D">
          <w:fldChar w:fldCharType="separate"/>
        </w:r>
        <w:r w:rsidR="000119B7" w:rsidRPr="0073423E">
          <w:rPr>
            <w:noProof/>
          </w:rPr>
          <w:t>(10)</w:t>
        </w:r>
        <w:r w:rsidR="000119B7" w:rsidRPr="00B50A3D">
          <w:fldChar w:fldCharType="end"/>
        </w:r>
        <w:r w:rsidR="000119B7" w:rsidRPr="00B50A3D">
          <w:t>.</w:t>
        </w:r>
      </w:moveTo>
      <w:ins w:id="73" w:author="Alexandra Linz" w:date="2021-07-04T07:54:00Z">
        <w:r w:rsidR="000119B7">
          <w:t xml:space="preserve"> </w:t>
        </w:r>
      </w:ins>
    </w:p>
    <w:moveToRangeEnd w:id="71"/>
    <w:p w14:paraId="0E24A28C" w14:textId="6E345828" w:rsidR="00A21417" w:rsidRDefault="00A21417" w:rsidP="00065A55">
      <w:pPr>
        <w:spacing w:line="480" w:lineRule="auto"/>
        <w:ind w:firstLine="720"/>
      </w:pPr>
      <w:r w:rsidRPr="00B50A3D">
        <w:t xml:space="preserve">Amounts of aromatic substrate in the culture were normalized to have a theoretical </w:t>
      </w:r>
      <w:r>
        <w:t xml:space="preserve">COD </w:t>
      </w:r>
      <w:r w:rsidRPr="00B50A3D">
        <w:t xml:space="preserve">equivalent to </w:t>
      </w:r>
      <w:r>
        <w:t>0.5 g</w:t>
      </w:r>
      <w:r w:rsidRPr="00B50A3D">
        <w:t>/L</w:t>
      </w:r>
      <w:ins w:id="74" w:author="Alexandra Linz" w:date="2021-07-04T07:52:00Z">
        <w:r w:rsidR="000119B7">
          <w:t xml:space="preserve"> (</w:t>
        </w:r>
      </w:ins>
      <w:ins w:id="75" w:author="Alexandra Linz" w:date="2021-07-04T07:53:00Z">
        <w:r w:rsidR="000119B7">
          <w:t xml:space="preserve">amount added to each culture: </w:t>
        </w:r>
      </w:ins>
      <w:ins w:id="76" w:author="Alexandra Linz" w:date="2021-07-04T07:52:00Z">
        <w:r w:rsidR="000119B7">
          <w:t>ferulic acid</w:t>
        </w:r>
      </w:ins>
      <w:ins w:id="77" w:author="Alexandra Linz" w:date="2021-07-04T07:53:00Z">
        <w:r w:rsidR="000119B7">
          <w:t xml:space="preserve"> -</w:t>
        </w:r>
      </w:ins>
      <w:ins w:id="78" w:author="Alexandra Linz" w:date="2021-07-04T07:52:00Z">
        <w:r w:rsidR="000119B7">
          <w:t xml:space="preserve"> 0.29</w:t>
        </w:r>
      </w:ins>
      <w:ins w:id="79" w:author="Alexandra Linz" w:date="2021-07-04T07:53:00Z">
        <w:r w:rsidR="000119B7">
          <w:t xml:space="preserve"> g/L, vanillin - 0.28 g/L, </w:t>
        </w:r>
        <w:proofErr w:type="spellStart"/>
        <w:r w:rsidR="000119B7">
          <w:t>vanillic</w:t>
        </w:r>
        <w:proofErr w:type="spellEnd"/>
        <w:r w:rsidR="000119B7">
          <w:t xml:space="preserve"> acid – 0.33 g/L, G-diketone – 0.29 g/L, GP-1</w:t>
        </w:r>
      </w:ins>
      <w:ins w:id="80" w:author="Alexandra Linz" w:date="2021-07-04T07:54:00Z">
        <w:r w:rsidR="000119B7">
          <w:t xml:space="preserve"> – 0.27 g/L, PCA – 0.37 g/L</w:t>
        </w:r>
      </w:ins>
      <w:ins w:id="81" w:author="Alexandra Linz" w:date="2021-07-04T07:56:00Z">
        <w:r w:rsidR="000119B7">
          <w:t xml:space="preserve"> (Supplemental Dataset S1)</w:t>
        </w:r>
      </w:ins>
      <w:proofErr w:type="gramStart"/>
      <w:ins w:id="82" w:author="Alexandra Linz" w:date="2021-07-04T07:54:00Z">
        <w:r w:rsidR="000119B7">
          <w:t>)</w:t>
        </w:r>
      </w:ins>
      <w:ins w:id="83" w:author="Alexandra Linz" w:date="2021-07-04T07:53:00Z">
        <w:r w:rsidR="000119B7">
          <w:t xml:space="preserve"> </w:t>
        </w:r>
      </w:ins>
      <w:r w:rsidRPr="00B50A3D">
        <w:t>.</w:t>
      </w:r>
      <w:proofErr w:type="gramEnd"/>
      <w:r w:rsidRPr="00B50A3D">
        <w:t xml:space="preserve"> The aromatic substrates were dissolved in dimethyl sulfoxide (DMSO) (5 </w:t>
      </w:r>
      <w:proofErr w:type="spellStart"/>
      <w:r w:rsidRPr="00B50A3D">
        <w:t>μL</w:t>
      </w:r>
      <w:proofErr w:type="spellEnd"/>
      <w:r w:rsidRPr="00B50A3D">
        <w:t xml:space="preserve"> per 10 mL of the final culture) prior to addition to the media. Cells grown in the presence of </w:t>
      </w:r>
      <w:r>
        <w:t>1 g</w:t>
      </w:r>
      <w:r w:rsidRPr="00B50A3D">
        <w:t xml:space="preserve">/L of glucose were used as the control culture for RNA analysis. </w:t>
      </w:r>
      <w:moveFromRangeStart w:id="84" w:author="Alexandra Linz" w:date="2021-07-04T07:54:00Z" w:name="move76277705"/>
      <w:moveFrom w:id="85" w:author="Alexandra Linz" w:date="2021-07-04T07:54:00Z">
        <w:r w:rsidRPr="00B50A3D" w:rsidDel="000119B7">
          <w:t xml:space="preserve">Aromatic substrates </w:t>
        </w:r>
        <w:r w:rsidDel="000119B7">
          <w:t>used</w:t>
        </w:r>
        <w:r w:rsidRPr="00B50A3D" w:rsidDel="000119B7">
          <w:t xml:space="preserve"> were PCA, vanillic acid, vanillin, ferulic acid </w:t>
        </w:r>
        <w:r w:rsidRPr="00317942" w:rsidDel="000119B7">
          <w:rPr>
            <w:iCs/>
          </w:rPr>
          <w:t>(Sigma-Aldrich, St. Louis, MO, USA)</w:t>
        </w:r>
        <w:r w:rsidRPr="00B50A3D" w:rsidDel="000119B7">
          <w:rPr>
            <w:i/>
          </w:rPr>
          <w:t xml:space="preserve">, </w:t>
        </w:r>
        <w:r w:rsidRPr="00B50A3D" w:rsidDel="000119B7">
          <w:t>GP</w:t>
        </w:r>
        <w:r w:rsidDel="000119B7">
          <w:t>-1</w:t>
        </w:r>
        <w:r w:rsidRPr="00B50A3D" w:rsidDel="000119B7">
          <w:t xml:space="preserve"> </w:t>
        </w:r>
        <w:r w:rsidRPr="00317942" w:rsidDel="000119B7">
          <w:rPr>
            <w:iCs/>
          </w:rPr>
          <w:t>(Key Organics, Camelford, UK)</w:t>
        </w:r>
        <w:r w:rsidRPr="000707E1" w:rsidDel="000119B7">
          <w:rPr>
            <w:iCs/>
          </w:rPr>
          <w:t>,</w:t>
        </w:r>
        <w:r w:rsidRPr="00B50A3D" w:rsidDel="000119B7">
          <w:t xml:space="preserve"> and G-diketone, synthesized as previously described </w:t>
        </w:r>
        <w:r w:rsidRPr="00B50A3D" w:rsidDel="000119B7">
          <w:fldChar w:fldCharType="begin" w:fldLock="1"/>
        </w:r>
        <w:r w:rsidRPr="000119B7" w:rsidDel="000119B7">
          <w:instrText>ADDIN CSL_CITATION {"citationItems":[{"id":"ITEM-1","itemData":{"DOI":"10.1039/c8gc03504k","ISSN":"14639270","abstract":"Lignin is an aromatic heteropolymer found in plant biomass. Depolymerization of lignin, either through biological or chemical means, invariably produces heterogenous mixtures of low molecular weight aromatic compounds. Microbes that can metabolize lignin-derived aromatics have evolved pathways that funnel these heterogeneous mixtures into a few common intermediates before opening the aromatic ring. In this work, we engineered Novosphingobium aromaticivorans DSM12444, via targeted gene deletions, to use its native funneling pathways to simultaneously convert plant-derived aromatic compounds containing syringyl (S), guaiacyl (G), and p-hydroxyphenyl (H) aromatic units into 2-pyrone-4,6-dicarboxylic acid (PDC), a potential polyester precursor. In batch cultures containing defined media, the engineered strain converted several of these depolymerization products, including S-diketone and G-diketone (non-natural compounds specifically produced by chemical depolymerization), into PDC with yields ranging from 22% to 100%. In batch cultures containing a heterogeneous mixture of aromatic monomers derived from chemical depolymerization of poplar lignin, 59% of the measured aromatic compounds were converted to PDC. Overall, our results show that N. aromaticivorans has ideal characteristics for its use as a microbial platform for funneling heterogeneous mixtures of lignin depolymerization products into PDC or other commodity chemicals.","author":[{"dropping-particle":"","family":"Perez","given":"Jose M.","non-dropping-particle":"","parse-names":false,"suffix":""},{"dropping-particle":"","family":"Kontur","given":"Wayne S.","non-dropping-particle":"","parse-names":false,"suffix":""},{"dropping-particle":"","family":"Alherech","given":"Manar","non-dropping-particle":"","parse-names":false,"suffix":""},{"dropping-particle":"","family":"Coplien","given":"Jason","non-dropping-particle":"","parse-names":false,"suffix":""},{"dropping-particle":"","family":"Karlen","given":"Steven D.","non-dropping-particle":"","parse-names":false,"suffix":""},{"dropping-particle":"","family":"Stahl","given":"Shannon S.","non-dropping-particle":"","parse-names":false,"suffix":""},{"dropping-particle":"","family":"Donohue","given":"Timothy J.","non-dropping-particle":"","parse-names":false,"suffix":""},{"dropping-particle":"","family":"Noguera","given":"Daniel R.","non-dropping-particle":"","parse-names":false,"suffix":""}],"container-title":"Green Chemistry","id":"ITEM-1","issue":"6","issued":{"date-parts":[["2019"]]},"page":"1340-1350","publisher":"Royal Society of Chemistry","title":"Funneling aromatic products of chemically depolymerized lignin into 2-pyrone-4-6-dicarboxylic acid with: Novosphingobium aromaticivorans","type":"article-journal","volume":"21"},"uris":["http://www.mendeley.com/documents/?uuid=0d74d47d-ddec-3215-9180-c3c99e860ffd"]}],"mendeley":{"formattedCitation":"(10)","plainTextFormattedCitation":"(10)","previouslyFormattedCitation":"(10)"},"properties":{"noteIndex":0},"schema":"https://github.com/citation-style-language/schema/raw/master/csl-citation.json"}</w:instrText>
        </w:r>
        <w:r w:rsidRPr="00B50A3D" w:rsidDel="000119B7">
          <w:fldChar w:fldCharType="separate"/>
        </w:r>
        <w:r w:rsidRPr="000119B7" w:rsidDel="000119B7">
          <w:rPr>
            <w:noProof/>
          </w:rPr>
          <w:t>(10)</w:t>
        </w:r>
        <w:r w:rsidRPr="00B50A3D" w:rsidDel="000119B7">
          <w:fldChar w:fldCharType="end"/>
        </w:r>
        <w:r w:rsidRPr="00B50A3D" w:rsidDel="000119B7">
          <w:t>.</w:t>
        </w:r>
      </w:moveFrom>
      <w:moveFromRangeEnd w:id="84"/>
    </w:p>
    <w:p w14:paraId="7D27BEA6" w14:textId="77777777" w:rsidR="00A21417" w:rsidRDefault="00A21417" w:rsidP="00A21417">
      <w:pPr>
        <w:spacing w:line="480" w:lineRule="auto"/>
      </w:pPr>
      <w:r>
        <w:tab/>
        <w:t xml:space="preserve">A 25-mL overnight culture grown in the presence of SMB plus glucose provided the inoculum for all cultures used for RNA extraction. Before shifting cells to media containing an aromatic substrate, we added 25 mL of SMB plus glucose and waited 40 min to allow cells to re-enter growth phase. At this time, 2-mL aliquots of this culture were harvested (6000 rpm, 5 min, 21 </w:t>
      </w:r>
      <w:r w:rsidRPr="000A3603">
        <w:t>°</w:t>
      </w:r>
      <w:r>
        <w:t xml:space="preserve">C), washed in 1 mL of SMB with no added carbon source, and resuspended into 100 </w:t>
      </w:r>
      <w:proofErr w:type="spellStart"/>
      <w:r w:rsidRPr="008A5421">
        <w:t>μ</w:t>
      </w:r>
      <w:r>
        <w:t>L</w:t>
      </w:r>
      <w:proofErr w:type="spellEnd"/>
      <w:r>
        <w:t xml:space="preserve"> of SMB with no added carbon source. Equal volumes of this cell suspension were added to 25-mL triplicate cultures containing either </w:t>
      </w:r>
      <w:r w:rsidRPr="007B353C">
        <w:t>glucose and an aromatic compound</w:t>
      </w:r>
      <w:r>
        <w:t xml:space="preserve"> or only glucose as the sole carbon source</w:t>
      </w:r>
      <w:r w:rsidRPr="007B353C">
        <w:t xml:space="preserve"> </w:t>
      </w:r>
      <w:r>
        <w:t xml:space="preserve">at </w:t>
      </w:r>
      <w:r w:rsidRPr="007B353C">
        <w:t>concentrations described above</w:t>
      </w:r>
      <w:r>
        <w:t xml:space="preserve">. These cultures were incubated overnight and then amended with 25 mL of fresh identical media to ensure logarithmic growth. After 40 min, cell growth was terminated by adding 5.7 mL of cold 95% ethanol + 5% acid </w:t>
      </w:r>
      <w:proofErr w:type="spellStart"/>
      <w:proofErr w:type="gramStart"/>
      <w:r>
        <w:t>phenol:chloroform</w:t>
      </w:r>
      <w:proofErr w:type="spellEnd"/>
      <w:proofErr w:type="gramEnd"/>
      <w:r>
        <w:t xml:space="preserve"> to the entire 50-mL culture. Cells from each culture were harvested (6000 rpm, 12 min, 4 </w:t>
      </w:r>
      <w:r w:rsidRPr="000A3603">
        <w:t>°</w:t>
      </w:r>
      <w:r>
        <w:t xml:space="preserve">C), the pellets were flash-frozen in ethanol and dry ice, and the supernatant from each culture was filtered and stored at -80 </w:t>
      </w:r>
      <w:r w:rsidRPr="000A3603">
        <w:t>°</w:t>
      </w:r>
      <w:r>
        <w:t xml:space="preserve">C for subsequent HPLC analysis (see above). </w:t>
      </w:r>
    </w:p>
    <w:p w14:paraId="3277FCCA" w14:textId="77777777" w:rsidR="006371A4" w:rsidRPr="00B50A3D" w:rsidRDefault="006371A4" w:rsidP="006371A4">
      <w:pPr>
        <w:pStyle w:val="Heading2"/>
      </w:pPr>
      <w:r>
        <w:t>RNA preparation</w:t>
      </w:r>
    </w:p>
    <w:p w14:paraId="78C9E0CF" w14:textId="77777777" w:rsidR="00A21417" w:rsidRPr="000707E1" w:rsidRDefault="00A21417" w:rsidP="00A21417">
      <w:pPr>
        <w:spacing w:line="480" w:lineRule="auto"/>
        <w:rPr>
          <w:iCs/>
        </w:rPr>
      </w:pPr>
      <w:r>
        <w:lastRenderedPageBreak/>
        <w:tab/>
        <w:t xml:space="preserve">Thawed cell pellets were lysed using an SDS/EDTA-based buffer at 65 </w:t>
      </w:r>
      <w:r w:rsidRPr="000A3603">
        <w:t>°</w:t>
      </w:r>
      <w:r>
        <w:t xml:space="preserve">C </w:t>
      </w:r>
      <w:r>
        <w:fldChar w:fldCharType="begin" w:fldLock="1"/>
      </w:r>
      <w:r>
        <w:instrText>ADDIN CSL_CITATION {"citationItems":[{"id":"ITEM-1","itemData":{"DOI":"10.1074/jbc.RA117.001268","ISSN":"1083351X","abstract":"As a major component of plant cell walls, lignin is a potential renewable source of valuable chemicals. Several sphingomonad bacteria have been identified that can break the -aryl ether bond connecting most phenylpropanoid units of the lignin het-eropolymer. Here, we tested three sphingomonads predicted to be capable of breaking the -aryl ether bond of the dimeric aromatic compound guaiacylglycerol--guaiacyl ether (GGE) and found that Novosphingobium aromaticivorans metabolizes GGE at one of the fastest rates thus far reported. After the ether bond of racemic GGE is broken by replacement with a thioether bond involving glutathione, the glutathione moiety must be removed from the resulting two stereoisomers of the phenylpropanoid conjugate -glutathionyl--hydroxypropiovanillone (GS-HPV). We found that the Nu-class glutathione S-transferase NaGSTNu is the only enzyme needed to remove glutathione from both (R)- and (S)-GS-HPV in N. aromaticivorans. We solved the crystal structure of NaGSTNu and used molecular modeling to propose a mechanism for the glutathione lyase (deglutathionylation) reaction in which an enzyme-stabilized glutathione thiolate attacks the thioether bond of GS-HPV, and the reaction proceeds through an enzyme-stabilized enolate intermediate. Three residues implicated in the proposed mechanism (Thr51, Tyr166, and Tyr224) were found to be critical for the lyase reaction. We also found that Nu-class GSTs from Sphingobium sp. SYK-6 (which can also break the -aryl ether bond) and Escherichia coli (which cannot break the -aryl ether bond) can also cleave (R)- and (S)-GS-HPV, suggesting that glutathione lyase activity may be common throughout this widespread but largely uncharacterized class of glutathione S-transferases.","author":[{"dropping-particle":"","family":"Kontur","given":"Wayne S.","non-dropping-particle":"","parse-names":false,"suffix":""},{"dropping-particle":"","family":"Bingman","given":"Craig A.","non-dropping-particle":"","parse-names":false,"suffix":""},{"dropping-particle":"","family":"Olmsted","given":"Charles N.","non-dropping-particle":"","parse-names":false,"suffix":""},{"dropping-particle":"","family":"Wassarman","given":"Douglas R.","non-dropping-particle":"","parse-names":false,"suffix":""},{"dropping-particle":"","family":"Ulbrich","given":"Arne","non-dropping-particle":"","parse-names":false,"suffix":""},{"dropping-particle":"","family":"Gall","given":"Daniel L.","non-dropping-particle":"","parse-names":false,"suffix":""},{"dropping-particle":"","family":"Smith","given":"Robert W.","non-dropping-particle":"","parse-names":false,"suffix":""},{"dropping-particle":"","family":"Yusko","given":"Larissa M.","non-dropping-particle":"","parse-names":false,"suffix":""},{"dropping-particle":"","family":"Fox","given":"Brian G.","non-dropping-particle":"","parse-names":false,"suffix":""},{"dropping-particle":"","family":"Noguera","given":"Daniel R.","non-dropping-particle":"","parse-names":false,"suffix":""},{"dropping-particle":"","family":"Coon","given":"Joshua J.","non-dropping-particle":"","parse-names":false,"suffix":""},{"dropping-particle":"","family":"Donohue","given":"Timothy J.","non-dropping-particle":"","parse-names":false,"suffix":""}],"container-title":"Journal of Biological Chemistry","id":"ITEM-1","issue":"14","issued":{"date-parts":[["2018"]]},"page":"4955-4968","publisher":"American Society for Biochemistry and Molecular Biology Inc.","title":"Novosphingobium aromaticivorans uses a Nu-class glutathione S-transferase as a glutathione lyase in breaking the -aryl ether bond of lignin","type":"article-journal","volume":"293"},"uris":["http://www.mendeley.com/documents/?uuid=851f02af-c204-3e61-9448-dcaead2db801"]}],"mendeley":{"formattedCitation":"(11)","plainTextFormattedCitation":"(11)","previouslyFormattedCitation":"(11)"},"properties":{"noteIndex":0},"schema":"https://github.com/citation-style-language/schema/raw/master/csl-citation.json"}</w:instrText>
      </w:r>
      <w:r>
        <w:fldChar w:fldCharType="separate"/>
      </w:r>
      <w:r w:rsidRPr="0073423E">
        <w:rPr>
          <w:noProof/>
        </w:rPr>
        <w:t>(11)</w:t>
      </w:r>
      <w:r>
        <w:fldChar w:fldCharType="end"/>
      </w:r>
      <w:r>
        <w:t xml:space="preserve">. Genomic DNA was removed and RNA purified using the Qiagen </w:t>
      </w:r>
      <w:proofErr w:type="spellStart"/>
      <w:r>
        <w:t>RNEasy</w:t>
      </w:r>
      <w:proofErr w:type="spellEnd"/>
      <w:r>
        <w:t xml:space="preserve"> Kit </w:t>
      </w:r>
      <w:r w:rsidRPr="00317942">
        <w:rPr>
          <w:iCs/>
        </w:rPr>
        <w:t>(Qiagen, Hilden, Germany)</w:t>
      </w:r>
      <w:r w:rsidRPr="000707E1">
        <w:rPr>
          <w:iCs/>
        </w:rPr>
        <w:t>.</w:t>
      </w:r>
      <w:r>
        <w:t xml:space="preserve"> An on-column </w:t>
      </w:r>
      <w:proofErr w:type="spellStart"/>
      <w:r>
        <w:t>DNAse</w:t>
      </w:r>
      <w:proofErr w:type="spellEnd"/>
      <w:r>
        <w:t xml:space="preserve"> digestion </w:t>
      </w:r>
      <w:r w:rsidRPr="00317942">
        <w:rPr>
          <w:iCs/>
        </w:rPr>
        <w:t>(Qiagen, Hilden, Germany)</w:t>
      </w:r>
      <w:r>
        <w:rPr>
          <w:i/>
        </w:rPr>
        <w:t xml:space="preserve"> </w:t>
      </w:r>
      <w:r>
        <w:t xml:space="preserve">was performed to remove remaining DNA. RNA was eluted in 50 </w:t>
      </w:r>
      <w:proofErr w:type="spellStart"/>
      <w:r w:rsidRPr="000A3603">
        <w:t>μ</w:t>
      </w:r>
      <w:r>
        <w:t>L</w:t>
      </w:r>
      <w:proofErr w:type="spellEnd"/>
      <w:r>
        <w:t xml:space="preserve"> nuclease-free water </w:t>
      </w:r>
      <w:r w:rsidRPr="00317942">
        <w:rPr>
          <w:iCs/>
        </w:rPr>
        <w:t>(Life Technologies, Carlsbad, CA, USA)</w:t>
      </w:r>
      <w:r w:rsidRPr="000707E1">
        <w:rPr>
          <w:iCs/>
        </w:rPr>
        <w:t xml:space="preserve"> </w:t>
      </w:r>
      <w:r>
        <w:t xml:space="preserve">and stored at -80 </w:t>
      </w:r>
      <w:r w:rsidRPr="000A3603">
        <w:t>°</w:t>
      </w:r>
      <w:r>
        <w:t xml:space="preserve">C until preparation for sequencing. RNA yield was assessed using a Qubit Broad-Range RNA assay </w:t>
      </w:r>
      <w:r w:rsidRPr="00317942">
        <w:rPr>
          <w:iCs/>
        </w:rPr>
        <w:t>(Life Technologies, Carlsbad, CA, USA)</w:t>
      </w:r>
      <w:r w:rsidRPr="000707E1">
        <w:rPr>
          <w:iCs/>
        </w:rPr>
        <w:t xml:space="preserve">. </w:t>
      </w:r>
    </w:p>
    <w:p w14:paraId="73C264CD" w14:textId="77777777" w:rsidR="00A21417" w:rsidRDefault="00A21417" w:rsidP="00A21417">
      <w:pPr>
        <w:pStyle w:val="Heading2"/>
      </w:pPr>
      <w:r>
        <w:t>RNA sequencing and bioinformatics</w:t>
      </w:r>
    </w:p>
    <w:p w14:paraId="03A1F334" w14:textId="77777777" w:rsidR="00A21417" w:rsidRDefault="00A21417" w:rsidP="00A21417">
      <w:pPr>
        <w:spacing w:line="480" w:lineRule="auto"/>
        <w:ind w:firstLine="720"/>
      </w:pPr>
      <w:r>
        <w:t>RNA-</w:t>
      </w:r>
      <w:proofErr w:type="spellStart"/>
      <w:r>
        <w:t>Seq</w:t>
      </w:r>
      <w:proofErr w:type="spellEnd"/>
      <w:r>
        <w:t xml:space="preserve"> library preparation and sequencing was performed at the Department of Energy Joint Genome Institute </w:t>
      </w:r>
      <w:r w:rsidRPr="006371A4">
        <w:t>(</w:t>
      </w:r>
      <w:r w:rsidRPr="00317942">
        <w:t>Berkeley, CA, USA</w:t>
      </w:r>
      <w:r w:rsidRPr="006371A4">
        <w:t>).</w:t>
      </w:r>
      <w:r>
        <w:t xml:space="preserve"> Libraries were created using the Illumina </w:t>
      </w:r>
      <w:proofErr w:type="spellStart"/>
      <w:r>
        <w:t>TruSeq</w:t>
      </w:r>
      <w:proofErr w:type="spellEnd"/>
      <w:r>
        <w:t xml:space="preserve"> Stranded Total RNA kit </w:t>
      </w:r>
      <w:r w:rsidRPr="00317942">
        <w:rPr>
          <w:iCs/>
        </w:rPr>
        <w:t>(Illumina, San Diego, CA, USA)</w:t>
      </w:r>
      <w:r w:rsidRPr="000707E1">
        <w:rPr>
          <w:iCs/>
        </w:rPr>
        <w:t xml:space="preserve"> </w:t>
      </w:r>
      <w:r>
        <w:t xml:space="preserve">following the standard protocol, which included ribosomal RNA depletion using the </w:t>
      </w:r>
      <w:proofErr w:type="spellStart"/>
      <w:r>
        <w:t>RiboZero</w:t>
      </w:r>
      <w:proofErr w:type="spellEnd"/>
      <w:r>
        <w:t xml:space="preserve"> bacterial kit </w:t>
      </w:r>
      <w:r w:rsidRPr="00317942">
        <w:rPr>
          <w:iCs/>
        </w:rPr>
        <w:t>(Illumina, San Diego, CA, USA).</w:t>
      </w:r>
      <w:r>
        <w:t xml:space="preserve">  Four RNA-</w:t>
      </w:r>
      <w:proofErr w:type="spellStart"/>
      <w:r>
        <w:t>seq</w:t>
      </w:r>
      <w:proofErr w:type="spellEnd"/>
      <w:r>
        <w:t xml:space="preserve"> libraries were sequenced per lane on an Illumina </w:t>
      </w:r>
      <w:proofErr w:type="spellStart"/>
      <w:r>
        <w:t>NextSeq</w:t>
      </w:r>
      <w:proofErr w:type="spellEnd"/>
      <w:r>
        <w:t xml:space="preserve"> </w:t>
      </w:r>
      <w:r w:rsidRPr="00317942">
        <w:rPr>
          <w:iCs/>
        </w:rPr>
        <w:t>(Illumina, San Diego, CA, USA)</w:t>
      </w:r>
      <w:r w:rsidRPr="000707E1">
        <w:rPr>
          <w:iCs/>
        </w:rPr>
        <w:t xml:space="preserve"> </w:t>
      </w:r>
      <w:r>
        <w:t xml:space="preserve">in 2x151 reads using the manufacturer’s standard protocol. </w:t>
      </w:r>
    </w:p>
    <w:p w14:paraId="76FBC690" w14:textId="7D1851A7" w:rsidR="00A21417" w:rsidRDefault="00A21417" w:rsidP="001756B2">
      <w:pPr>
        <w:spacing w:line="480" w:lineRule="auto"/>
        <w:ind w:firstLine="720"/>
      </w:pPr>
      <w:r>
        <w:t xml:space="preserve">After sequence analysis, the paired-end FASTQ files were split into those containing forward and reverse reads, and forward read files were retained for further analysis. Sequence reads were trimmed using </w:t>
      </w:r>
      <w:proofErr w:type="spellStart"/>
      <w:r>
        <w:t>Trimmomatic</w:t>
      </w:r>
      <w:proofErr w:type="spellEnd"/>
      <w:r>
        <w:t xml:space="preserve"> version 0.3 </w:t>
      </w:r>
      <w:r>
        <w:fldChar w:fldCharType="begin" w:fldLock="1"/>
      </w:r>
      <w:r w:rsidR="006E670F">
        <w:instrText>ADDIN CSL_CITATION {"citationItems":[{"id":"ITEM-1","itemData":{"DOI":"10.1093/bioinformatics/btu170","ISSN":"1460-2059","author":[{"dropping-particle":"","family":"Bolger","given":"Anthony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title":"Trimmomatic: a flexible trimmer for Illumina sequence data","type":"article-journal","volume":"30"},"uris":["http://www.mendeley.com/documents/?uuid=edb87965-ab28-3893-b1ed-dd443cdc3f23"]}],"mendeley":{"formattedCitation":"(32)","plainTextFormattedCitation":"(32)","previouslyFormattedCitation":"(32)"},"properties":{"noteIndex":0},"schema":"https://github.com/citation-style-language/schema/raw/master/csl-citation.json"}</w:instrText>
      </w:r>
      <w:r>
        <w:fldChar w:fldCharType="separate"/>
      </w:r>
      <w:r w:rsidR="006E670F" w:rsidRPr="006E670F">
        <w:rPr>
          <w:noProof/>
        </w:rPr>
        <w:t>(32)</w:t>
      </w:r>
      <w:r>
        <w:fldChar w:fldCharType="end"/>
      </w:r>
      <w:r>
        <w:t xml:space="preserve"> with the default settings except for a HEADCROP of 5, LEADING of 3, TRAILING of 3, SLIDINGWINDOW of 3:30, and MINLEN of 36. After trimming, the sequence reads were aligned to the </w:t>
      </w:r>
      <w:r>
        <w:rPr>
          <w:i/>
          <w:iCs/>
        </w:rPr>
        <w:t xml:space="preserve">N. </w:t>
      </w:r>
      <w:proofErr w:type="spellStart"/>
      <w:r>
        <w:rPr>
          <w:i/>
          <w:iCs/>
        </w:rPr>
        <w:t>aromaticivorans</w:t>
      </w:r>
      <w:proofErr w:type="spellEnd"/>
      <w:r>
        <w:rPr>
          <w:i/>
          <w:iCs/>
        </w:rPr>
        <w:t xml:space="preserve"> </w:t>
      </w:r>
      <w:r>
        <w:t xml:space="preserve">genome sequence (GenBank accession NC_007794.1) using Bowtie2 version 2.2.2 </w:t>
      </w:r>
      <w:r>
        <w:fldChar w:fldCharType="begin" w:fldLock="1"/>
      </w:r>
      <w:r w:rsidR="006E670F">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Methods","id":"ITEM-1","issue":"4","issued":{"date-parts":[["2012","4"]]},"page":"357-359","title":"Fast gapped-read alignment with Bowtie 2","type":"article-journal","volume":"9"},"uris":["http://www.mendeley.com/documents/?uuid=db497890-f073-3d47-b46b-d72af932c541"]}],"mendeley":{"formattedCitation":"(33)","plainTextFormattedCitation":"(33)","previouslyFormattedCitation":"(33)"},"properties":{"noteIndex":0},"schema":"https://github.com/citation-style-language/schema/raw/master/csl-citation.json"}</w:instrText>
      </w:r>
      <w:r>
        <w:fldChar w:fldCharType="separate"/>
      </w:r>
      <w:r w:rsidR="006E670F" w:rsidRPr="006E670F">
        <w:rPr>
          <w:noProof/>
        </w:rPr>
        <w:t>(33)</w:t>
      </w:r>
      <w:r>
        <w:fldChar w:fldCharType="end"/>
      </w:r>
      <w:r>
        <w:t xml:space="preserve"> with default settings except the number of mismatches was set to 1. Aligned sequence reads were mapped to gene locations using </w:t>
      </w:r>
      <w:proofErr w:type="spellStart"/>
      <w:r>
        <w:t>HTSeq</w:t>
      </w:r>
      <w:proofErr w:type="spellEnd"/>
      <w:r>
        <w:t xml:space="preserve"> version 0.6.0 </w:t>
      </w:r>
      <w:r>
        <w:fldChar w:fldCharType="begin" w:fldLock="1"/>
      </w:r>
      <w:r w:rsidR="006E670F">
        <w:instrText>ADDIN CSL_CITATION {"citationItems":[{"id":"ITEM-1","itemData":{"DOI":"10.1093/bioinformatics/btu638","ISSN":"1367-4803","author":[{"dropping-particle":"","family":"Anders","given":"S.","non-dropping-particle":"","parse-names":false,"suffix":""},{"dropping-particle":"","family":"Pyl","given":"P. T.","non-dropping-particle":"","parse-names":false,"suffix":""},{"dropping-particle":"","family":"Huber","given":"W.","non-dropping-particle":"","parse-names":false,"suffix":""}],"container-title":"Bioinformatics","id":"ITEM-1","issue":"2","issued":{"date-parts":[["2015","1","15"]]},"page":"166-169","title":"HTSeq--a Python framework to work with high-throughput sequencing data","type":"article-journal","volume":"31"},"uris":["http://www.mendeley.com/documents/?uuid=8ed3759c-cd80-39e2-9401-424c4dda6f1f"]}],"mendeley":{"formattedCitation":"(34)","plainTextFormattedCitation":"(34)","previouslyFormattedCitation":"(34)"},"properties":{"noteIndex":0},"schema":"https://github.com/citation-style-language/schema/raw/master/csl-citation.json"}</w:instrText>
      </w:r>
      <w:r>
        <w:fldChar w:fldCharType="separate"/>
      </w:r>
      <w:r w:rsidR="006E670F" w:rsidRPr="006E670F">
        <w:rPr>
          <w:noProof/>
        </w:rPr>
        <w:t>(34)</w:t>
      </w:r>
      <w:r>
        <w:fldChar w:fldCharType="end"/>
      </w:r>
      <w:r>
        <w:t xml:space="preserve"> with default settings except that the “reverse” </w:t>
      </w:r>
      <w:proofErr w:type="spellStart"/>
      <w:r>
        <w:t>strandedness</w:t>
      </w:r>
      <w:proofErr w:type="spellEnd"/>
      <w:r>
        <w:t xml:space="preserve"> argument was used. The software </w:t>
      </w:r>
      <w:proofErr w:type="spellStart"/>
      <w:r>
        <w:t>edgeR</w:t>
      </w:r>
      <w:proofErr w:type="spellEnd"/>
      <w:r>
        <w:t xml:space="preserve"> version 3.26.8 </w:t>
      </w:r>
      <w:r>
        <w:fldChar w:fldCharType="begin" w:fldLock="1"/>
      </w:r>
      <w:r w:rsidR="006E670F">
        <w:instrText>ADDIN CSL_CITATION {"citationItems":[{"id":"ITEM-1","itemData":{"DOI":"10.1093/bioinformatics/btp616","ISSN":"1367-4803","author":[{"dropping-particle":"","family":"Robinson","given":"M.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K.","non-dropping-particle":"","parse-names":false,"suffix":""}],"container-title":"Bioinformatics","id":"ITEM-1","issue":"1","issued":{"date-parts":[["2010","1","1"]]},"page":"139-140","title":"edgeR: a Bioconductor package for differential expression analysis of digital gene expression data","type":"article-journal","volume":"26"},"uris":["http://www.mendeley.com/documents/?uuid=b241ae35-b9c3-389d-b88a-ac0c3735a2a9"]}],"mendeley":{"formattedCitation":"(35)","plainTextFormattedCitation":"(35)","previouslyFormattedCitation":"(35)"},"properties":{"noteIndex":0},"schema":"https://github.com/citation-style-language/schema/raw/master/csl-citation.json"}</w:instrText>
      </w:r>
      <w:r>
        <w:fldChar w:fldCharType="separate"/>
      </w:r>
      <w:r w:rsidR="006E670F" w:rsidRPr="006E670F">
        <w:rPr>
          <w:noProof/>
        </w:rPr>
        <w:t>(35)</w:t>
      </w:r>
      <w:r>
        <w:fldChar w:fldCharType="end"/>
      </w:r>
      <w:r>
        <w:t xml:space="preserve"> was used to identify significantly differentially expressed genes from pairwise analyses</w:t>
      </w:r>
      <w:ins w:id="86" w:author="Alexandra Linz" w:date="2021-06-29T10:20:00Z">
        <w:r w:rsidR="00805979">
          <w:t xml:space="preserve"> based on q-values</w:t>
        </w:r>
      </w:ins>
      <w:r>
        <w:t xml:space="preserve">, </w:t>
      </w:r>
      <w:r>
        <w:lastRenderedPageBreak/>
        <w:t xml:space="preserve">using a </w:t>
      </w:r>
      <w:proofErr w:type="spellStart"/>
      <w:r>
        <w:t>Benjamini</w:t>
      </w:r>
      <w:proofErr w:type="spellEnd"/>
      <w:r>
        <w:t xml:space="preserve"> and Hochberg false discovery rate (FDR) less than 0.05 as a significance threshold </w:t>
      </w:r>
      <w:r>
        <w:fldChar w:fldCharType="begin" w:fldLock="1"/>
      </w:r>
      <w:r w:rsidR="00062A64">
        <w:instrText>ADDIN CSL_CITATION {"citationItems":[{"id":"ITEM-1","itemData":{"DOI":"10.1111/j.2517-6161.1995.tb02031.x","ISSN":"00359246","author":[{"dropping-particle":"","family":"Benjamini","given":"Yoav","non-dropping-particle":"","parse-names":false,"suffix":""},{"dropping-particle":"","family":"Hochberg","given":"Yosef","non-dropping-particle":"","parse-names":false,"suffix":""}],"container-title":"Journal of the Royal Statistical Society: Series B (Methodological)","id":"ITEM-1","issue":"1","issued":{"date-parts":[["1995","1"]]},"page":"289-300","title":"Controlling the False Discovery Rate: A Practical and Powerful Approach to Multiple Testing","type":"article-journal","volume":"57"},"uris":["http://www.mendeley.com/documents/?uuid=396450f3-15e1-3c5c-938b-77fe42d55abd"]},{"id":"ITEM-2","itemData":{"DOI":"10.1214/aos/1074290335","ISSN":"00905364","abstract":"Multiple hypothesis testing is concerned with controlling the rate of false positives when testing several hypotheses simultaneously. One multiple hypothesis testing error measure is the false discovery rate (FDR), which is loosely defined to be the expected proportion of false positives among all significant hypotheses. The FDR is especially appropriate for exploratory analyses in which one is interested in finding several significant results among many tests. In this work, we introduce a modified version of the FDR called the \"positive false discovery rate\" (pFDR). We discuss the advantages and disadvantages of the pFDR and investigate its statistical properties. When assuming the test statistics follow a mixture distribution, we show that the pFDR can be written as a Bayesian posterior probability and can be connected to classification theory. These properties remain asymptotically true under fairly general conditions, even under certain forms of dependence. Also, a new quantity called the \"q-value\" is introduced and investigated, which is a natural \"Bayesian posterior p-value,\" or rather the pFDR analogue of the p-value.","author":[{"dropping-particle":"","family":"Storey","given":"John D.","non-dropping-particle":"","parse-names":false,"suffix":""}],"container-title":"Annals of Statistics","id":"ITEM-2","issue":"6","issued":{"date-parts":[["2003"]]},"page":"2013-2035","title":"The positive false discovery rate: A Bayesian interpretation and the q-value","type":"article-journal","volume":"31"},"uris":["http://www.mendeley.com/documents/?uuid=6251cc31-b054-46a8-a087-9a0e4b38f1ff"]},{"id":"ITEM-3","itemData":{"DOI":"10.1093/bioinformatics/btp616","ISSN":"1367-4803","author":[{"dropping-particle":"","family":"Robinson","given":"M. D.","non-dropping-particle":"","parse-names":false,"suffix":""},{"dropping-particle":"","family":"McCarthy","given":"D. J.","non-dropping-particle":"","parse-names":false,"suffix":""},{"dropping-particle":"","family":"Smyth","given":"G. K.","non-dropping-particle":"","parse-names":false,"suffix":""}],"container-title":"Bioinformatics","id":"ITEM-3","issue":"1","issued":{"date-parts":[["2010","1","1"]]},"page":"139-140","title":"edgeR: a Bioconductor package for differential expression analysis of digital gene expression data","type":"article-journal","volume":"26"},"uris":["http://www.mendeley.com/documents/?uuid=b241ae35-b9c3-389d-b88a-ac0c3735a2a9"]}],"mendeley":{"formattedCitation":"(35–37)","plainTextFormattedCitation":"(35–37)","previouslyFormattedCitation":"(35–37)"},"properties":{"noteIndex":0},"schema":"https://github.com/citation-style-language/schema/raw/master/csl-citation.json"}</w:instrText>
      </w:r>
      <w:r>
        <w:fldChar w:fldCharType="separate"/>
      </w:r>
      <w:r w:rsidR="00E716DC" w:rsidRPr="00E716DC">
        <w:rPr>
          <w:noProof/>
        </w:rPr>
        <w:t>(35–37)</w:t>
      </w:r>
      <w:r>
        <w:fldChar w:fldCharType="end"/>
      </w:r>
      <w:r>
        <w:t>. Raw sequencing reads were normalized using the reads per kilobase per million mapped reads (RPKM).</w:t>
      </w:r>
      <w:r w:rsidR="001756B2">
        <w:t xml:space="preserve"> Subsequent analyses and plots were prepared in R 3.5.1 (R Core Team (2018). R: A language and environment for statistical computing. R Foundation for Statistical Computing, Vienna, Austria) using the packages </w:t>
      </w:r>
      <w:proofErr w:type="spellStart"/>
      <w:r w:rsidR="001756B2">
        <w:t>tidyverse</w:t>
      </w:r>
      <w:proofErr w:type="spellEnd"/>
      <w:r w:rsidR="001756B2">
        <w:t xml:space="preserve"> 1.3.0 (</w:t>
      </w:r>
      <w:r w:rsidR="001756B2" w:rsidRPr="001756B2">
        <w:t xml:space="preserve">Wickham et al., (2019). Welcome to the </w:t>
      </w:r>
      <w:proofErr w:type="spellStart"/>
      <w:r w:rsidR="001756B2" w:rsidRPr="001756B2">
        <w:t>tidyverse</w:t>
      </w:r>
      <w:proofErr w:type="spellEnd"/>
      <w:r w:rsidR="001756B2" w:rsidRPr="001756B2">
        <w:t>. Journal of Open Source Software, 4(43), 1686</w:t>
      </w:r>
      <w:r w:rsidR="001756B2">
        <w:t xml:space="preserve">.), reshape2 </w:t>
      </w:r>
      <w:r w:rsidR="000853A9">
        <w:t xml:space="preserve">1.4.3 </w:t>
      </w:r>
      <w:r w:rsidR="001756B2">
        <w:t xml:space="preserve">(Wickham (2007). Reshaping Data with the reshape Package. Journal of Statistical Software, 21(12), 1-20.), and </w:t>
      </w:r>
      <w:proofErr w:type="spellStart"/>
      <w:r w:rsidR="001756B2">
        <w:t>cowplot</w:t>
      </w:r>
      <w:proofErr w:type="spellEnd"/>
      <w:r w:rsidR="000853A9">
        <w:t xml:space="preserve"> 1.0.0</w:t>
      </w:r>
      <w:r w:rsidR="001756B2">
        <w:t xml:space="preserve"> (</w:t>
      </w:r>
      <w:r w:rsidR="001756B2" w:rsidRPr="001756B2">
        <w:t xml:space="preserve">Wilke (2019). </w:t>
      </w:r>
      <w:proofErr w:type="spellStart"/>
      <w:r w:rsidR="001756B2" w:rsidRPr="001756B2">
        <w:t>cowplot</w:t>
      </w:r>
      <w:proofErr w:type="spellEnd"/>
      <w:r w:rsidR="001756B2" w:rsidRPr="001756B2">
        <w:t>: Streamlined Plot Theme and Plot Annotations for 'ggplot2'.</w:t>
      </w:r>
      <w:r w:rsidR="001756B2">
        <w:t>).</w:t>
      </w:r>
    </w:p>
    <w:p w14:paraId="33FD76C1" w14:textId="77777777" w:rsidR="00A21417" w:rsidRDefault="00A21417" w:rsidP="00A21417">
      <w:pPr>
        <w:pStyle w:val="Heading2"/>
      </w:pPr>
      <w:r>
        <w:t xml:space="preserve">Construction of </w:t>
      </w:r>
      <w:r>
        <w:rPr>
          <w:iCs/>
        </w:rPr>
        <w:t xml:space="preserve">N. </w:t>
      </w:r>
      <w:proofErr w:type="spellStart"/>
      <w:r>
        <w:rPr>
          <w:iCs/>
        </w:rPr>
        <w:t>aromaticivorans</w:t>
      </w:r>
      <w:proofErr w:type="spellEnd"/>
      <w:r>
        <w:rPr>
          <w:iCs/>
        </w:rPr>
        <w:t xml:space="preserve"> </w:t>
      </w:r>
      <w:r>
        <w:t>mutants</w:t>
      </w:r>
    </w:p>
    <w:p w14:paraId="1DC18815" w14:textId="73300776" w:rsidR="00A21417" w:rsidRPr="00AA14A6" w:rsidRDefault="00A21417" w:rsidP="00A21417">
      <w:pPr>
        <w:spacing w:line="480" w:lineRule="auto"/>
        <w:ind w:firstLine="720"/>
      </w:pPr>
      <w:r>
        <w:t xml:space="preserve">Strains containing individual in-frame deletions of </w:t>
      </w:r>
      <w:proofErr w:type="spellStart"/>
      <w:r w:rsidRPr="0055059C">
        <w:rPr>
          <w:i/>
        </w:rPr>
        <w:t>ligL</w:t>
      </w:r>
      <w:proofErr w:type="spellEnd"/>
      <w:r w:rsidRPr="0055059C">
        <w:rPr>
          <w:i/>
        </w:rPr>
        <w:t xml:space="preserve">, </w:t>
      </w:r>
      <w:proofErr w:type="spellStart"/>
      <w:r w:rsidRPr="0055059C">
        <w:rPr>
          <w:i/>
        </w:rPr>
        <w:t>ligN</w:t>
      </w:r>
      <w:proofErr w:type="spellEnd"/>
      <w:r w:rsidRPr="0055059C">
        <w:rPr>
          <w:i/>
        </w:rPr>
        <w:t xml:space="preserve">, </w:t>
      </w:r>
      <w:proofErr w:type="spellStart"/>
      <w:r w:rsidRPr="0055059C">
        <w:rPr>
          <w:i/>
        </w:rPr>
        <w:t>ligD</w:t>
      </w:r>
      <w:proofErr w:type="spellEnd"/>
      <w:r>
        <w:t xml:space="preserve">, and </w:t>
      </w:r>
      <w:proofErr w:type="spellStart"/>
      <w:r w:rsidRPr="0055059C">
        <w:rPr>
          <w:i/>
        </w:rPr>
        <w:t>ligO</w:t>
      </w:r>
      <w:proofErr w:type="spellEnd"/>
      <w:r>
        <w:t xml:space="preserve"> (</w:t>
      </w:r>
      <w:r w:rsidRPr="0055059C">
        <w:rPr>
          <w:rFonts w:eastAsiaTheme="minorHAnsi"/>
        </w:rPr>
        <w:t>SARO_RS09390, SARO_RS03965, SARO_RS01025, and SARO_RS03960</w:t>
      </w:r>
      <w:r>
        <w:rPr>
          <w:rFonts w:eastAsiaTheme="minorHAnsi"/>
        </w:rPr>
        <w:t>, respectively</w:t>
      </w:r>
      <w:r w:rsidRPr="0055059C">
        <w:t>)</w:t>
      </w:r>
      <w:r>
        <w:t xml:space="preserve"> were generated in a </w:t>
      </w:r>
      <m:oMath>
        <m:r>
          <m:rPr>
            <m:sty m:val="p"/>
          </m:rPr>
          <w:rPr>
            <w:rFonts w:ascii="Cambria Math" w:hAnsi="Cambria Math"/>
          </w:rPr>
          <m:t>Δ</m:t>
        </m:r>
      </m:oMath>
      <w:r w:rsidRPr="008D158F">
        <w:rPr>
          <w:i/>
          <w:iCs/>
        </w:rPr>
        <w:t>sacB</w:t>
      </w:r>
      <w:r>
        <w:t xml:space="preserve"> mutant of wild-type strain DSM12444 using previously described plasmids and methods </w:t>
      </w:r>
      <w:r w:rsidR="006D7047">
        <w:t xml:space="preserve">(Table S5) </w:t>
      </w:r>
      <w:r w:rsidRPr="00C84C7A">
        <w:fldChar w:fldCharType="begin" w:fldLock="1"/>
      </w:r>
      <w:r w:rsidR="006E670F">
        <w:instrText>ADDIN CSL_CITATION {"citationItems":[{"id":"ITEM-1","itemData":{"DOI":"10.1128/AEM.01185-18","ISSN":"0099-2240","PMID":"30217841","abstract":"Transposon mutagenesis is a powerful technique in microbial genetics for the identification of genes in uncharacterized pathways. Recently, the throughput of transposon mutagenesis techniques has been dramatically increased through the combination of DNA barcoding and high-throughput sequencing. Here, we show that when applied to catabolic pathways, barcoded transposon libraries can be used to distinguish redundant pathways, decompose complex pathways into substituent modules, discriminate between enzyme homologs, and rapidly identify previously hypothetical enzymes in an unbiased genome-scale search. We used this technique to identify two genes, desC and desD , which are involved in the degradation of the lignin-derived aromatic compound sinapic acid in the nonmodel bacterium Novosphingobium aromaticivorans. We show that DesC is a methyl esterase acting on an intermediate formed during sinapic acid catabolism, providing the last enzyme in a proposed catabolic pathway. This approach will be particularly useful in the identification of complete pathways suitable for heterologous expression in metabolic engineering.\n\nIMPORTANCE The identification of the genes involved in specific biochemical transformations is a key step in predicting microbial function from nucleic acid sequences and in engineering microbes to endow them with new functions. We have shown that new techniques for transposon mutagenesis can dramatically simplify this process and enable the rapid identification of genes in uncharacterized pathways. These techniques provide the necessary scale to fully elucidate complex biological networks such as those used to degrade mixtures of lignin-derived aromatic compounds.","author":[{"dropping-particle":"","family":"Cecil","given":"Jacob H.","non-dropping-particle":"","parse-names":false,"suffix":""},{"dropping-particle":"","family":"Garcia","given":"David C.","non-dropping-particle":"","parse-names":false,"suffix":""},{"dropping-particle":"","family":"Giannone","given":"Richard J.","non-dropping-particle":"","parse-names":false,"suffix":""},{"dropping-particle":"","family":"Michener","given":"Joshua K.","non-dropping-particle":"","parse-names":false,"suffix":""}],"container-title":"Appl. Environ. Microbiol.","id":"ITEM-1","issue":"22","issued":{"date-parts":[["2018","11","15"]]},"page":"e01185-18","publisher":"American Society for Microbiology","title":"Rapid, Parallel Identification of Catabolism Pathways of Lignin-Derived Aromatic Compounds in Novosphingobium aromaticivorans","type":"article-journal","volume":"84"},"uris":["http://www.mendeley.com/documents/?uuid=d8760761-aea0-3f46-beeb-e233083f5716"]}],"mendeley":{"formattedCitation":"(29)","plainTextFormattedCitation":"(29)","previouslyFormattedCitation":"(29)"},"properties":{"noteIndex":0},"schema":"https://github.com/citation-style-language/schema/raw/master/csl-citation.json"}</w:instrText>
      </w:r>
      <w:r w:rsidRPr="00C84C7A">
        <w:fldChar w:fldCharType="separate"/>
      </w:r>
      <w:r w:rsidR="006E670F" w:rsidRPr="006E670F">
        <w:rPr>
          <w:noProof/>
        </w:rPr>
        <w:t>(29)</w:t>
      </w:r>
      <w:r w:rsidRPr="00C84C7A">
        <w:fldChar w:fldCharType="end"/>
      </w:r>
      <w:r w:rsidRPr="00C84C7A">
        <w:t>.</w:t>
      </w:r>
      <w:r>
        <w:t xml:space="preserve"> Briefly, strains of the </w:t>
      </w:r>
      <w:r>
        <w:rPr>
          <w:i/>
        </w:rPr>
        <w:t xml:space="preserve">Escherichia coli </w:t>
      </w:r>
      <w:r>
        <w:t xml:space="preserve">WM3064 containing non-replicating pAK405 vectors with approximately 450 base pairs of DNA flanking each desired gene deletion were conjugated on solid medium in a 1:5 ratio with the </w:t>
      </w:r>
      <w:r>
        <w:rPr>
          <w:i/>
        </w:rPr>
        <w:t xml:space="preserve">N. </w:t>
      </w:r>
      <w:proofErr w:type="spellStart"/>
      <w:r>
        <w:rPr>
          <w:i/>
        </w:rPr>
        <w:t>aromaticivorans</w:t>
      </w:r>
      <w:proofErr w:type="spellEnd"/>
      <w:r>
        <w:rPr>
          <w:i/>
        </w:rPr>
        <w:t xml:space="preserve"> </w:t>
      </w:r>
      <m:oMath>
        <m:r>
          <m:rPr>
            <m:sty m:val="p"/>
          </m:rPr>
          <w:rPr>
            <w:rFonts w:ascii="Cambria Math" w:hAnsi="Cambria Math"/>
          </w:rPr>
          <m:t>Δ</m:t>
        </m:r>
      </m:oMath>
      <w:r>
        <w:rPr>
          <w:i/>
        </w:rPr>
        <w:t xml:space="preserve">sacB </w:t>
      </w:r>
      <w:r w:rsidRPr="00F6385E">
        <w:t>recipient</w:t>
      </w:r>
      <w:r>
        <w:rPr>
          <w:i/>
        </w:rPr>
        <w:t xml:space="preserve"> </w:t>
      </w:r>
      <w:r>
        <w:rPr>
          <w:i/>
        </w:rPr>
        <w:fldChar w:fldCharType="begin" w:fldLock="1"/>
      </w:r>
      <w:r w:rsidR="00E716DC">
        <w:rPr>
          <w:i/>
        </w:rPr>
        <w:instrText>ADDIN CSL_CITATION {"citationItems":[{"id":"ITEM-1","itemData":{"DOI":"10.1128/AEM.07347-11","ISSN":"00992240","abstract":"Here, we suggest that natural streptomycin resistance of many sphingomonads resides within rpsL. We constructed a dominant, streptomycin-sensitive rpsL allele and demonstrated its use as a counterselection marker in several sphingomonads. An rpsLbased markerless gene deletion system was developed and validated by deleting four genes in Sphingomonas sp. strain Fr1. © 2012, American Society for Microbiology.","author":[{"dropping-particle":"","family":"Kaczmarczyk","given":"Andreas","non-dropping-particle":"","parse-names":false,"suffix":""},{"dropping-particle":"","family":"Vorholt","given":"Julia A.","non-dropping-particle":"","parse-names":false,"suffix":""},{"dropping-particle":"","family":"Francez-Charlot","given":"Anne","non-dropping-particle":"","parse-names":false,"suffix":""}],"container-title":"Applied and Environmental Microbiology","id":"ITEM-1","issue":"10","issued":{"date-parts":[["2012","5"]]},"page":"3774-3777","title":"Markerless gene deletion system for sphingomonads","type":"article-journal","volume":"78"},"uris":["http://www.mendeley.com/documents/?uuid=aa857b70-f80a-3676-ae82-46195f1f92e6"]}],"mendeley":{"formattedCitation":"(38)","plainTextFormattedCitation":"(38)","previouslyFormattedCitation":"(38)"},"properties":{"noteIndex":0},"schema":"https://github.com/citation-style-language/schema/raw/master/csl-citation.json"}</w:instrText>
      </w:r>
      <w:r>
        <w:rPr>
          <w:i/>
        </w:rPr>
        <w:fldChar w:fldCharType="separate"/>
      </w:r>
      <w:r w:rsidR="00E716DC" w:rsidRPr="00E716DC">
        <w:rPr>
          <w:noProof/>
        </w:rPr>
        <w:t>(38)</w:t>
      </w:r>
      <w:r>
        <w:rPr>
          <w:i/>
        </w:rPr>
        <w:fldChar w:fldCharType="end"/>
      </w:r>
      <w:r>
        <w:rPr>
          <w:i/>
        </w:rPr>
        <w:t xml:space="preserve">. </w:t>
      </w:r>
      <w:r>
        <w:t xml:space="preserve">Conjugates in which the plasmid was incorporated into the genome via homologous recombination were selected by plating onto LB with kanamycin, then were grown overnight in 5-mL cultures of LB and plated onto LB with streptomycin to select for strains from which the plasmid was excised via a second round of homologous recombination. Mutants with desired gene deletions were confirmed via the ability to grow in the presence of streptomycin and inability to grow in the presence of kanamycin, as well as via PCR of genomic DNA with gene-specific primers (Table </w:t>
      </w:r>
      <w:r w:rsidR="006D7047">
        <w:t>S6</w:t>
      </w:r>
      <w:r>
        <w:t xml:space="preserve">). Growth of confirmed deletion mutants and the </w:t>
      </w:r>
      <m:oMath>
        <m:r>
          <m:rPr>
            <m:sty m:val="p"/>
          </m:rPr>
          <w:rPr>
            <w:rFonts w:ascii="Cambria Math" w:hAnsi="Cambria Math"/>
          </w:rPr>
          <m:t>Δ</m:t>
        </m:r>
      </m:oMath>
      <w:r w:rsidRPr="008D158F">
        <w:rPr>
          <w:i/>
          <w:iCs/>
        </w:rPr>
        <w:t>sacB</w:t>
      </w:r>
      <w:r>
        <w:t xml:space="preserve"> parent </w:t>
      </w:r>
      <w:r>
        <w:lastRenderedPageBreak/>
        <w:t xml:space="preserve">strain was tested in 25-mL triplicate flask cultures containing </w:t>
      </w:r>
      <w:r w:rsidRPr="007B353C">
        <w:t xml:space="preserve">1 </w:t>
      </w:r>
      <w:r>
        <w:t>mmol/L</w:t>
      </w:r>
      <w:r w:rsidRPr="007B353C">
        <w:t xml:space="preserve"> glucose + 1 </w:t>
      </w:r>
      <w:r>
        <w:t xml:space="preserve">mmol/L G-diketone in SMB + 0.05% DMSO, as well as additional cultures grown in </w:t>
      </w:r>
      <w:r w:rsidRPr="007B353C">
        <w:t xml:space="preserve">2 </w:t>
      </w:r>
      <w:r>
        <w:t>mmol/L glucose as a control.</w:t>
      </w:r>
    </w:p>
    <w:p w14:paraId="248E496C" w14:textId="77777777" w:rsidR="00A21417" w:rsidRDefault="00A21417" w:rsidP="00A21417">
      <w:pPr>
        <w:pStyle w:val="Heading2"/>
      </w:pPr>
      <w:r>
        <w:t>In vitro enzyme assays</w:t>
      </w:r>
    </w:p>
    <w:p w14:paraId="01A38C21" w14:textId="03A897A6" w:rsidR="00A21417" w:rsidRDefault="00A21417" w:rsidP="00A21417">
      <w:pPr>
        <w:spacing w:line="480" w:lineRule="auto"/>
      </w:pPr>
      <w:r>
        <w:tab/>
      </w:r>
      <w:r>
        <w:rPr>
          <w:lang w:eastAsia="zh-CN"/>
        </w:rPr>
        <w:t xml:space="preserve">The genes </w:t>
      </w:r>
      <w:proofErr w:type="spellStart"/>
      <w:r>
        <w:rPr>
          <w:i/>
          <w:lang w:eastAsia="zh-CN"/>
        </w:rPr>
        <w:t>ligL</w:t>
      </w:r>
      <w:proofErr w:type="spellEnd"/>
      <w:r>
        <w:rPr>
          <w:i/>
          <w:lang w:eastAsia="zh-CN"/>
        </w:rPr>
        <w:t xml:space="preserve"> </w:t>
      </w:r>
      <w:r w:rsidRPr="00C84C7A">
        <w:rPr>
          <w:lang w:eastAsia="zh-CN"/>
        </w:rPr>
        <w:t>(SARO_RS09390</w:t>
      </w:r>
      <w:r>
        <w:rPr>
          <w:lang w:eastAsia="zh-CN"/>
        </w:rPr>
        <w:t>)</w:t>
      </w:r>
      <w:r>
        <w:rPr>
          <w:i/>
          <w:lang w:eastAsia="zh-CN"/>
        </w:rPr>
        <w:t xml:space="preserve">, </w:t>
      </w:r>
      <w:proofErr w:type="spellStart"/>
      <w:r>
        <w:rPr>
          <w:i/>
          <w:lang w:eastAsia="zh-CN"/>
        </w:rPr>
        <w:t>ligN</w:t>
      </w:r>
      <w:proofErr w:type="spellEnd"/>
      <w:r>
        <w:rPr>
          <w:i/>
          <w:lang w:eastAsia="zh-CN"/>
        </w:rPr>
        <w:t xml:space="preserve"> </w:t>
      </w:r>
      <w:r w:rsidRPr="00C84C7A">
        <w:rPr>
          <w:lang w:eastAsia="zh-CN"/>
        </w:rPr>
        <w:t>(SARO_RS0</w:t>
      </w:r>
      <w:r>
        <w:rPr>
          <w:lang w:eastAsia="zh-CN"/>
        </w:rPr>
        <w:t>3965)</w:t>
      </w:r>
      <w:r>
        <w:rPr>
          <w:i/>
          <w:lang w:eastAsia="zh-CN"/>
        </w:rPr>
        <w:t xml:space="preserve">, </w:t>
      </w:r>
      <w:r>
        <w:rPr>
          <w:lang w:eastAsia="zh-CN"/>
        </w:rPr>
        <w:t xml:space="preserve">and </w:t>
      </w:r>
      <w:proofErr w:type="spellStart"/>
      <w:r>
        <w:rPr>
          <w:i/>
          <w:lang w:eastAsia="zh-CN"/>
        </w:rPr>
        <w:t>ligD</w:t>
      </w:r>
      <w:proofErr w:type="spellEnd"/>
      <w:r>
        <w:rPr>
          <w:i/>
          <w:lang w:eastAsia="zh-CN"/>
        </w:rPr>
        <w:t xml:space="preserve"> </w:t>
      </w:r>
      <w:r w:rsidRPr="00C84C7A">
        <w:rPr>
          <w:lang w:eastAsia="zh-CN"/>
        </w:rPr>
        <w:t>(SARO_RS0</w:t>
      </w:r>
      <w:r>
        <w:rPr>
          <w:lang w:eastAsia="zh-CN"/>
        </w:rPr>
        <w:t>1025)</w:t>
      </w:r>
      <w:r w:rsidRPr="00C52427">
        <w:rPr>
          <w:lang w:eastAsia="zh-CN"/>
        </w:rPr>
        <w:t xml:space="preserve"> were amplified from </w:t>
      </w:r>
      <w:r w:rsidRPr="00C84C7A">
        <w:rPr>
          <w:i/>
        </w:rPr>
        <w:t xml:space="preserve">N. </w:t>
      </w:r>
      <w:proofErr w:type="spellStart"/>
      <w:r w:rsidRPr="00C84C7A">
        <w:rPr>
          <w:i/>
        </w:rPr>
        <w:t>aromaticivorans</w:t>
      </w:r>
      <w:proofErr w:type="spellEnd"/>
      <w:r w:rsidRPr="00C52427">
        <w:t xml:space="preserve"> DSM12444 and separately cloned into plasmid pVP302K </w:t>
      </w:r>
      <w:r>
        <w:fldChar w:fldCharType="begin" w:fldLock="1"/>
      </w:r>
      <w:r w:rsidR="006E670F">
        <w:instrText>ADDIN CSL_CITATION {"citationItems":[{"id":"ITEM-1","itemData":{"DOI":"10.1021/es503886d","ISSN":"0013-936X","abstract":"Lignin biosynthesis occurs via radical coupling of guaiacyl and syringyl hydroxycinnamyl alcohol monomers (i.e., \"monolignols\") through chemical condensation with the growing lignin polymer. With each chain-extension step, monolignols invariably couple at their β-positions, generating chiral centers. Here, we report on activities of bacterial glutathione-S-transferase (GST) enzymes that cleave β-aryl ether bonds in lignin dimers that are composed of different monomeric units. Our data reveal that these sequence-related enzymes from Novosphingobium sp. strain PP1Y, Novosphingobium aromaticivorans strain DSM12444, and Sphingobium sp. strain SYK-6 have conserved functions as β-etherases, catalyzing cleavage of each of the four dimeric α-keto-β-aryl ether-linked substrates (i.e., guaiacyl-β-guaiacyl, guaiacyl-β-syringyl, syringyl-β-guaiacyl, and syringyl-β-syringyl). Although each β-etherase cleaves β-guaiacyl and β-syringyl substrates, we have found that each is stereospecific for a given β-enantiomer in a racemic substrate; LigE and LigP β-etherase homologues exhibited stereospecificity toward β(R)-enantiomers whereas LigF and its homologues exhibited β(S)-stereospecificity. Given the diversity of lignin's monomeric units and the racemic nature of lignin polymers, we propose that bacterial catabolic pathways have overcome the existence of diverse lignin-derived substrates in nature by evolving multiple enzymes with broad substrate specificities. Thus, each bacterial β-etherase is able to cleave β-guaiacyl and β-syringyl ether-linked compounds while retaining either β(R)- or β(S)-stereospecificity.","author":[{"dropping-particle":"","family":"Gall","given":"Daniel L.","non-dropping-particle":"","parse-names":false,"suffix":""},{"dropping-particle":"","family":"Ralph","given":"John","non-dropping-particle":"","parse-names":false,"suffix":""},{"dropping-particle":"","family":"Donohue","given":"Timothy J.","non-dropping-particle":"","parse-names":false,"suffix":""},{"dropping-particle":"","family":"Noguera","given":"Daniel R.","non-dropping-particle":"","parse-names":false,"suffix":""}],"container-title":"Environmental Science &amp; Technology","id":"ITEM-1","issue":"20","issued":{"date-parts":[["2014","10","21"]]},"page":"12454-12463","publisher":"American Chemical Society","title":"A Group of Sequence-Related Sphingomonad Enzymes Catalyzes Cleavage of β-Aryl Ether Linkages in Lignin β-Guaiacyl and β-Syringyl Ether Dimers","type":"article-journal","volume":"48"},"uris":["http://www.mendeley.com/documents/?uuid=99be3310-7489-398a-8583-b77d333b862d"]}],"mendeley":{"formattedCitation":"(16)","plainTextFormattedCitation":"(16)","previouslyFormattedCitation":"(16)"},"properties":{"noteIndex":0},"schema":"https://github.com/citation-style-language/schema/raw/master/csl-citation.json"}</w:instrText>
      </w:r>
      <w:r>
        <w:fldChar w:fldCharType="separate"/>
      </w:r>
      <w:r w:rsidR="006E670F" w:rsidRPr="006E670F">
        <w:rPr>
          <w:noProof/>
        </w:rPr>
        <w:t>(16)</w:t>
      </w:r>
      <w:r>
        <w:fldChar w:fldCharType="end"/>
      </w:r>
      <w:r>
        <w:t xml:space="preserve"> </w:t>
      </w:r>
      <w:r w:rsidRPr="00C52427">
        <w:t>containing an N-terminal His</w:t>
      </w:r>
      <w:r w:rsidRPr="00C52427">
        <w:rPr>
          <w:vertAlign w:val="subscript"/>
        </w:rPr>
        <w:t>8</w:t>
      </w:r>
      <w:r w:rsidRPr="00C52427">
        <w:t xml:space="preserve"> tag. The expression plasmids were transformed into </w:t>
      </w:r>
      <w:r w:rsidRPr="00C52427">
        <w:rPr>
          <w:i/>
        </w:rPr>
        <w:t>E. coli</w:t>
      </w:r>
      <w:r w:rsidRPr="00C52427">
        <w:t xml:space="preserve"> B834 containing pRARE2 plasmid </w:t>
      </w:r>
      <w:r w:rsidRPr="006371A4">
        <w:t>(</w:t>
      </w:r>
      <w:proofErr w:type="spellStart"/>
      <w:r w:rsidRPr="00317942">
        <w:t>Novagen</w:t>
      </w:r>
      <w:proofErr w:type="spellEnd"/>
      <w:r w:rsidRPr="00317942">
        <w:t xml:space="preserve">, </w:t>
      </w:r>
      <w:proofErr w:type="spellStart"/>
      <w:r w:rsidRPr="00317942">
        <w:t>Gibbston</w:t>
      </w:r>
      <w:proofErr w:type="spellEnd"/>
      <w:r w:rsidRPr="00317942">
        <w:t>, NJ, USA</w:t>
      </w:r>
      <w:r w:rsidRPr="006371A4">
        <w:t>).</w:t>
      </w:r>
      <w:r w:rsidRPr="00C52427">
        <w:t xml:space="preserve"> Protein express</w:t>
      </w:r>
      <w:r>
        <w:t xml:space="preserve">ion was induced </w:t>
      </w:r>
      <w:r w:rsidRPr="00C52427">
        <w:t xml:space="preserve">by growing the </w:t>
      </w:r>
      <w:r w:rsidRPr="00C52427">
        <w:rPr>
          <w:i/>
        </w:rPr>
        <w:t>E. coli</w:t>
      </w:r>
      <w:r w:rsidRPr="00C52427">
        <w:t xml:space="preserve"> strains at 25 °C for 25 h in ZYM-5052 autoinduction medium containing kanamycin and chloramphenicol</w:t>
      </w:r>
      <w:r>
        <w:t xml:space="preserve"> </w:t>
      </w:r>
      <w:r>
        <w:fldChar w:fldCharType="begin" w:fldLock="1"/>
      </w:r>
      <w:r w:rsidR="00E716DC">
        <w:instrText>ADDIN CSL_CITATION {"citationItems":[{"id":"ITEM-1","itemData":{"DOI":"10.1016/j.pep.2005.01.016","ISSN":"10465928","PMID":"15915565","abstract":"Inducible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BL21(DE3).","author":[{"dropping-particle":"","family":"Studier","given":"F. William","non-dropping-particle":"","parse-names":false,"suffix":""}],"container-title":"Protein expression and purification","id":"ITEM-1","issue":"1","issued":{"date-parts":[["2005"]]},"page":"207-234","title":"Protein production by auto-induction in high density shaking cultures.","type":"article-journal","volume":"41"},"uris":["http://www.mendeley.com/documents/?uuid=d98a3599-bdc1-4d87-a79e-0b96914dbac2"]}],"mendeley":{"formattedCitation":"(39)","plainTextFormattedCitation":"(39)","previouslyFormattedCitation":"(39)"},"properties":{"noteIndex":0},"schema":"https://github.com/citation-style-language/schema/raw/master/csl-citation.json"}</w:instrText>
      </w:r>
      <w:r>
        <w:fldChar w:fldCharType="separate"/>
      </w:r>
      <w:r w:rsidR="00E716DC" w:rsidRPr="00E716DC">
        <w:rPr>
          <w:noProof/>
        </w:rPr>
        <w:t>(39)</w:t>
      </w:r>
      <w:r>
        <w:fldChar w:fldCharType="end"/>
      </w:r>
      <w:r w:rsidRPr="00C52427">
        <w:t xml:space="preserve">. Cells were harvested by centrifugation. The resulting pellet was resuspended in lysis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100 </w:t>
      </w:r>
      <w:proofErr w:type="spellStart"/>
      <w:r w:rsidRPr="00C52427">
        <w:t>mM</w:t>
      </w:r>
      <w:proofErr w:type="spellEnd"/>
      <w:r w:rsidRPr="00C52427">
        <w:t xml:space="preserve"> </w:t>
      </w:r>
      <w:proofErr w:type="spellStart"/>
      <w:r w:rsidRPr="00C52427">
        <w:t>NaCl</w:t>
      </w:r>
      <w:proofErr w:type="spellEnd"/>
      <w:r w:rsidRPr="00C52427">
        <w:t xml:space="preserve">, 5 </w:t>
      </w:r>
      <w:proofErr w:type="spellStart"/>
      <w:r w:rsidRPr="00C52427">
        <w:t>mM</w:t>
      </w:r>
      <w:proofErr w:type="spellEnd"/>
      <w:r w:rsidRPr="00C52427">
        <w:t xml:space="preserve"> </w:t>
      </w:r>
      <w:r>
        <w:t>i</w:t>
      </w:r>
      <w:r w:rsidRPr="00C52427">
        <w:t xml:space="preserve">midazole, 10% glycerol, 0.5 </w:t>
      </w:r>
      <w:proofErr w:type="spellStart"/>
      <w:r w:rsidRPr="00C52427">
        <w:t>mM</w:t>
      </w:r>
      <w:proofErr w:type="spellEnd"/>
      <w:r w:rsidRPr="00C52427">
        <w:t xml:space="preserve"> TCEP, and 1% TritonX-100) and lysed by sonication. Following centrifugation of the lysates, the supernatant was filtered</w:t>
      </w:r>
      <w:r>
        <w:t xml:space="preserve"> through a 0.22-</w:t>
      </w:r>
      <w:r w:rsidRPr="008A5421">
        <w:t>μ</w:t>
      </w:r>
      <w:r>
        <w:t xml:space="preserve">m, 33-mm diameter, </w:t>
      </w:r>
      <w:proofErr w:type="spellStart"/>
      <w:r>
        <w:t>polyethersulfone</w:t>
      </w:r>
      <w:proofErr w:type="spellEnd"/>
      <w:r>
        <w:t xml:space="preserve"> filter </w:t>
      </w:r>
      <w:r w:rsidRPr="00317942">
        <w:rPr>
          <w:iCs/>
        </w:rPr>
        <w:t>(</w:t>
      </w:r>
      <w:proofErr w:type="spellStart"/>
      <w:r w:rsidRPr="00317942">
        <w:rPr>
          <w:iCs/>
        </w:rPr>
        <w:t>MilliporeSigma</w:t>
      </w:r>
      <w:proofErr w:type="spellEnd"/>
      <w:r w:rsidRPr="00317942">
        <w:rPr>
          <w:iCs/>
        </w:rPr>
        <w:t>, Burlington, MA, USA)</w:t>
      </w:r>
      <w:r w:rsidRPr="00AD5854">
        <w:rPr>
          <w:i/>
        </w:rPr>
        <w:t xml:space="preserve"> </w:t>
      </w:r>
      <w:r w:rsidRPr="00C52427">
        <w:t>and passed through a gravity column packed with Ni</w:t>
      </w:r>
      <w:r w:rsidRPr="00C52427">
        <w:rPr>
          <w:vertAlign w:val="superscript"/>
        </w:rPr>
        <w:t>2+</w:t>
      </w:r>
      <w:r w:rsidRPr="00C52427">
        <w:t xml:space="preserve">-NTA resin </w:t>
      </w:r>
      <w:r w:rsidRPr="006371A4">
        <w:t>(</w:t>
      </w:r>
      <w:r w:rsidRPr="00317942">
        <w:t>Qiagen, Hilden, Germany</w:t>
      </w:r>
      <w:r w:rsidRPr="006371A4">
        <w:t>),</w:t>
      </w:r>
      <w:r w:rsidRPr="00C52427">
        <w:t xml:space="preserve"> washed with wash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200 </w:t>
      </w:r>
      <w:proofErr w:type="spellStart"/>
      <w:r w:rsidRPr="00C52427">
        <w:t>mM</w:t>
      </w:r>
      <w:proofErr w:type="spellEnd"/>
      <w:r w:rsidRPr="00C52427">
        <w:t xml:space="preserve"> </w:t>
      </w:r>
      <w:proofErr w:type="spellStart"/>
      <w:r w:rsidRPr="00C52427">
        <w:t>NaCl</w:t>
      </w:r>
      <w:proofErr w:type="spellEnd"/>
      <w:r w:rsidRPr="00C52427">
        <w:t xml:space="preserve">, 25 </w:t>
      </w:r>
      <w:proofErr w:type="spellStart"/>
      <w:r w:rsidRPr="00C52427">
        <w:t>mM</w:t>
      </w:r>
      <w:proofErr w:type="spellEnd"/>
      <w:r w:rsidRPr="00C52427">
        <w:t xml:space="preserve"> imidazole, and 0.5 </w:t>
      </w:r>
      <w:proofErr w:type="spellStart"/>
      <w:r w:rsidRPr="00C52427">
        <w:t>mM</w:t>
      </w:r>
      <w:proofErr w:type="spellEnd"/>
      <w:r w:rsidRPr="00C52427">
        <w:t xml:space="preserve"> TCEP) and eluted in elution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300 </w:t>
      </w:r>
      <w:proofErr w:type="spellStart"/>
      <w:r w:rsidRPr="00C52427">
        <w:t>mM</w:t>
      </w:r>
      <w:proofErr w:type="spellEnd"/>
      <w:r w:rsidRPr="00C52427">
        <w:t xml:space="preserve"> </w:t>
      </w:r>
      <w:proofErr w:type="spellStart"/>
      <w:r w:rsidRPr="00C52427">
        <w:t>NaCl</w:t>
      </w:r>
      <w:proofErr w:type="spellEnd"/>
      <w:r w:rsidRPr="00C52427">
        <w:t xml:space="preserve">, 500 </w:t>
      </w:r>
      <w:proofErr w:type="spellStart"/>
      <w:r w:rsidRPr="00C52427">
        <w:t>mM</w:t>
      </w:r>
      <w:proofErr w:type="spellEnd"/>
      <w:r w:rsidRPr="00C52427">
        <w:t xml:space="preserve"> imidazole, and 0.5mM TCEP). The eluted proteins were concentrated using </w:t>
      </w:r>
      <w:proofErr w:type="spellStart"/>
      <w:r w:rsidRPr="00C52427">
        <w:t>Amicon</w:t>
      </w:r>
      <w:proofErr w:type="spellEnd"/>
      <w:r w:rsidRPr="00C52427">
        <w:rPr>
          <w:vertAlign w:val="superscript"/>
        </w:rPr>
        <w:t>®</w:t>
      </w:r>
      <w:r w:rsidRPr="00C52427">
        <w:t xml:space="preserve"> Ultra-15 centrifugal filter </w:t>
      </w:r>
      <w:r w:rsidRPr="006371A4">
        <w:t>units (</w:t>
      </w:r>
      <w:proofErr w:type="spellStart"/>
      <w:r w:rsidRPr="00317942">
        <w:t>MilliporeSigma</w:t>
      </w:r>
      <w:proofErr w:type="spellEnd"/>
      <w:r w:rsidRPr="00317942">
        <w:t>, Burlington, MA, USA</w:t>
      </w:r>
      <w:r w:rsidRPr="006371A4">
        <w:t xml:space="preserve">) </w:t>
      </w:r>
      <w:r w:rsidRPr="00C52427">
        <w:t xml:space="preserve">and dialyzed into dialysis buffer (50 </w:t>
      </w:r>
      <w:proofErr w:type="spellStart"/>
      <w:r w:rsidRPr="00C52427">
        <w:t>mM</w:t>
      </w:r>
      <w:proofErr w:type="spellEnd"/>
      <w:r w:rsidRPr="00C52427">
        <w:t xml:space="preserve"> NaH</w:t>
      </w:r>
      <w:r w:rsidRPr="00C52427">
        <w:rPr>
          <w:vertAlign w:val="subscript"/>
        </w:rPr>
        <w:t>2</w:t>
      </w:r>
      <w:r w:rsidRPr="00C52427">
        <w:t>PO</w:t>
      </w:r>
      <w:r w:rsidRPr="00C52427">
        <w:rPr>
          <w:vertAlign w:val="subscript"/>
        </w:rPr>
        <w:t>4</w:t>
      </w:r>
      <w:r w:rsidRPr="00C52427">
        <w:t xml:space="preserve">, 100 </w:t>
      </w:r>
      <w:proofErr w:type="spellStart"/>
      <w:r w:rsidRPr="00C52427">
        <w:t>mM</w:t>
      </w:r>
      <w:proofErr w:type="spellEnd"/>
      <w:r w:rsidRPr="00C52427">
        <w:t xml:space="preserve"> </w:t>
      </w:r>
      <w:proofErr w:type="spellStart"/>
      <w:r w:rsidRPr="00C52427">
        <w:t>NaCl</w:t>
      </w:r>
      <w:proofErr w:type="spellEnd"/>
      <w:r w:rsidRPr="00C52427">
        <w:t xml:space="preserve">, and 0.5 </w:t>
      </w:r>
      <w:proofErr w:type="spellStart"/>
      <w:r w:rsidRPr="00C52427">
        <w:t>mM</w:t>
      </w:r>
      <w:proofErr w:type="spellEnd"/>
      <w:r w:rsidRPr="00C52427">
        <w:t xml:space="preserve"> TCEP)</w:t>
      </w:r>
      <w:r>
        <w:t xml:space="preserve">, then flash frozen and stored at -80 </w:t>
      </w:r>
      <w:r w:rsidR="006371A4" w:rsidRPr="00C52427">
        <w:t>°</w:t>
      </w:r>
      <w:r>
        <w:t>C until further study</w:t>
      </w:r>
      <w:r w:rsidRPr="00C52427">
        <w:t>. Protein concentrations were determined using the Bradford method</w:t>
      </w:r>
      <w:r>
        <w:t>.</w:t>
      </w:r>
    </w:p>
    <w:p w14:paraId="7A4383EF" w14:textId="4EB45F89" w:rsidR="00A21417" w:rsidRPr="00303EE7" w:rsidRDefault="00A21417" w:rsidP="00A21417">
      <w:pPr>
        <w:spacing w:line="480" w:lineRule="auto"/>
        <w:ind w:firstLine="720"/>
      </w:pPr>
      <w:r w:rsidRPr="00303EE7">
        <w:t xml:space="preserve">These purified enzymes were used for </w:t>
      </w:r>
      <w:r w:rsidRPr="00303EE7">
        <w:rPr>
          <w:i/>
        </w:rPr>
        <w:t xml:space="preserve">in vitro </w:t>
      </w:r>
      <w:r w:rsidRPr="00303EE7">
        <w:t>enzyme</w:t>
      </w:r>
      <w:r w:rsidRPr="00303EE7">
        <w:rPr>
          <w:i/>
        </w:rPr>
        <w:t xml:space="preserve"> </w:t>
      </w:r>
      <w:r w:rsidRPr="00303EE7">
        <w:t xml:space="preserve">assays using </w:t>
      </w:r>
      <w:r>
        <w:t xml:space="preserve">0.5 </w:t>
      </w:r>
      <w:proofErr w:type="spellStart"/>
      <w:r>
        <w:t>mM</w:t>
      </w:r>
      <w:proofErr w:type="spellEnd"/>
      <w:r>
        <w:t xml:space="preserve"> </w:t>
      </w:r>
      <w:r w:rsidRPr="00303EE7">
        <w:t>G-diketone as a potential aromatic substrate</w:t>
      </w:r>
      <w:ins w:id="87" w:author="Alexandra Linz" w:date="2021-07-02T15:37:00Z">
        <w:r w:rsidR="000975B8">
          <w:t xml:space="preserve"> along with 1</w:t>
        </w:r>
        <w:r w:rsidR="000975B8">
          <w:sym w:font="Symbol" w:char="F06D"/>
        </w:r>
        <w:r w:rsidR="000975B8">
          <w:t>M of enzyme</w:t>
        </w:r>
      </w:ins>
      <w:del w:id="88" w:author="Alexandra Linz" w:date="2021-07-02T15:37:00Z">
        <w:r w:rsidRPr="00303EE7" w:rsidDel="000975B8">
          <w:delText xml:space="preserve"> and</w:delText>
        </w:r>
      </w:del>
      <w:r w:rsidRPr="00303EE7">
        <w:t xml:space="preserve"> with or without </w:t>
      </w:r>
      <w:ins w:id="89" w:author="Alexandra Linz" w:date="2021-07-02T15:36:00Z">
        <w:r w:rsidR="002E792D">
          <w:t xml:space="preserve">2mM </w:t>
        </w:r>
      </w:ins>
      <w:r w:rsidRPr="00303EE7">
        <w:t xml:space="preserve">NADH </w:t>
      </w:r>
      <w:r w:rsidRPr="00317942">
        <w:rPr>
          <w:iCs/>
        </w:rPr>
        <w:lastRenderedPageBreak/>
        <w:t xml:space="preserve">(Sigma-Aldrich, St. Louis, MO, USA) </w:t>
      </w:r>
      <w:r w:rsidRPr="00303EE7">
        <w:rPr>
          <w:iCs/>
        </w:rPr>
        <w:t>as a cofactor</w:t>
      </w:r>
      <w:r w:rsidRPr="00303EE7">
        <w:t xml:space="preserve">, in a buffer containing </w:t>
      </w:r>
      <w:r>
        <w:t xml:space="preserve">25 </w:t>
      </w:r>
      <w:proofErr w:type="spellStart"/>
      <w:r>
        <w:t>mM</w:t>
      </w:r>
      <w:proofErr w:type="spellEnd"/>
      <w:r>
        <w:t xml:space="preserve"> </w:t>
      </w:r>
      <w:r w:rsidRPr="00303EE7">
        <w:t>Tris-</w:t>
      </w:r>
      <w:proofErr w:type="spellStart"/>
      <w:r w:rsidRPr="00303EE7">
        <w:t>HCl</w:t>
      </w:r>
      <w:proofErr w:type="spellEnd"/>
      <w:r w:rsidRPr="00303EE7">
        <w:t xml:space="preserve"> (pH 8) and </w:t>
      </w:r>
      <w:r>
        <w:t xml:space="preserve">25 </w:t>
      </w:r>
      <w:proofErr w:type="spellStart"/>
      <w:r>
        <w:t>mM</w:t>
      </w:r>
      <w:proofErr w:type="spellEnd"/>
      <w:r>
        <w:t xml:space="preserve"> </w:t>
      </w:r>
      <w:proofErr w:type="spellStart"/>
      <w:r w:rsidRPr="00303EE7">
        <w:t>NaCl</w:t>
      </w:r>
      <w:proofErr w:type="spellEnd"/>
      <w:r w:rsidRPr="00303EE7">
        <w:t xml:space="preserve"> </w:t>
      </w:r>
      <w:r w:rsidRPr="00317942">
        <w:rPr>
          <w:iCs/>
        </w:rPr>
        <w:t>(Sigma-Aldrich, St. Louis, MO, USA)</w:t>
      </w:r>
      <w:r w:rsidRPr="000707E1">
        <w:rPr>
          <w:iCs/>
        </w:rPr>
        <w:t>.</w:t>
      </w:r>
      <w:r w:rsidRPr="00303EE7">
        <w:t xml:space="preserve"> An additional control was run with no enzyme added to assess spontaneous degradation of </w:t>
      </w:r>
      <w:r w:rsidR="0029469D">
        <w:t>G-diketone</w:t>
      </w:r>
      <w:r w:rsidRPr="00303EE7">
        <w:t xml:space="preserve">. </w:t>
      </w:r>
      <w:ins w:id="90" w:author="Alexandra Linz" w:date="2021-07-02T15:38:00Z">
        <w:r w:rsidR="000975B8">
          <w:t>Assays were incubated at 30</w:t>
        </w:r>
        <w:r w:rsidR="000975B8">
          <w:sym w:font="Symbol" w:char="F0B0"/>
        </w:r>
        <w:r w:rsidR="000975B8">
          <w:t xml:space="preserve">C in the dark. </w:t>
        </w:r>
      </w:ins>
      <w:r w:rsidRPr="00303EE7">
        <w:t xml:space="preserve">In some cases, concentrations of </w:t>
      </w:r>
      <w:r w:rsidR="0029469D">
        <w:t>G-diketone</w:t>
      </w:r>
      <w:r w:rsidRPr="00303EE7">
        <w:t xml:space="preserve"> were measured at 0, </w:t>
      </w:r>
      <w:ins w:id="91" w:author="Alexandra Linz" w:date="2021-07-02T15:39:00Z">
        <w:r w:rsidR="000975B8">
          <w:t>0.5</w:t>
        </w:r>
      </w:ins>
      <w:del w:id="92" w:author="Alexandra Linz" w:date="2021-07-02T15:39:00Z">
        <w:r w:rsidRPr="00303EE7" w:rsidDel="000975B8">
          <w:delText>1</w:delText>
        </w:r>
      </w:del>
      <w:r w:rsidRPr="00303EE7">
        <w:t xml:space="preserve">, </w:t>
      </w:r>
      <w:ins w:id="93" w:author="Alexandra Linz" w:date="2021-07-02T15:39:00Z">
        <w:r w:rsidR="000975B8">
          <w:t>1.5</w:t>
        </w:r>
      </w:ins>
      <w:del w:id="94" w:author="Alexandra Linz" w:date="2021-07-02T15:39:00Z">
        <w:r w:rsidRPr="00303EE7" w:rsidDel="000975B8">
          <w:delText>2</w:delText>
        </w:r>
      </w:del>
      <w:r w:rsidRPr="00303EE7">
        <w:t xml:space="preserve">, </w:t>
      </w:r>
      <w:ins w:id="95" w:author="Alexandra Linz" w:date="2021-07-02T15:39:00Z">
        <w:r w:rsidR="000975B8">
          <w:t>2.5</w:t>
        </w:r>
      </w:ins>
      <w:del w:id="96" w:author="Alexandra Linz" w:date="2021-07-02T15:39:00Z">
        <w:r w:rsidRPr="00303EE7" w:rsidDel="000975B8">
          <w:delText>3</w:delText>
        </w:r>
      </w:del>
      <w:r w:rsidRPr="00303EE7">
        <w:t>, and 24 hours using HPLC</w:t>
      </w:r>
      <w:r>
        <w:t>-MS</w:t>
      </w:r>
      <w:r w:rsidRPr="00303EE7">
        <w:t>. We tested for the presence of additional reaction products by GC</w:t>
      </w:r>
      <w:r>
        <w:t>-</w:t>
      </w:r>
      <w:r w:rsidRPr="00303EE7">
        <w:t xml:space="preserve">MS using material from the 24-hour timepoint. </w:t>
      </w:r>
    </w:p>
    <w:p w14:paraId="0B295FA4" w14:textId="60CB01E4" w:rsidR="00A21417" w:rsidRDefault="00ED68B8" w:rsidP="00A21417">
      <w:pPr>
        <w:spacing w:line="480" w:lineRule="auto"/>
        <w:ind w:firstLine="720"/>
      </w:pPr>
      <w:r>
        <w:t>S</w:t>
      </w:r>
      <w:r w:rsidR="00A21417">
        <w:t xml:space="preserve">pectrophotometric NADH oxidation/NAD+ reduction assays </w:t>
      </w:r>
      <w:r>
        <w:t xml:space="preserve">were performed </w:t>
      </w:r>
      <w:r w:rsidR="00A21417">
        <w:t xml:space="preserve">using </w:t>
      </w:r>
      <w:proofErr w:type="spellStart"/>
      <w:r w:rsidR="00A21417">
        <w:t>LigL</w:t>
      </w:r>
      <w:proofErr w:type="spellEnd"/>
      <w:r w:rsidR="00A21417">
        <w:t xml:space="preserve">, </w:t>
      </w:r>
      <w:proofErr w:type="spellStart"/>
      <w:r w:rsidR="00A21417">
        <w:t>LigN</w:t>
      </w:r>
      <w:proofErr w:type="spellEnd"/>
      <w:r w:rsidR="00A21417">
        <w:t xml:space="preserve">, and </w:t>
      </w:r>
      <w:proofErr w:type="spellStart"/>
      <w:r w:rsidR="00A21417">
        <w:t>LigD</w:t>
      </w:r>
      <w:proofErr w:type="spellEnd"/>
      <w:r w:rsidR="00A21417">
        <w:t xml:space="preserve"> in the presence of G-diketone, GP-1, GGE, or </w:t>
      </w:r>
      <w:proofErr w:type="spellStart"/>
      <w:r w:rsidR="00A21417">
        <w:t>threo</w:t>
      </w:r>
      <w:proofErr w:type="spellEnd"/>
      <w:r w:rsidR="00A21417">
        <w:t xml:space="preserve">-GD </w:t>
      </w:r>
      <w:r w:rsidR="00A21417" w:rsidRPr="006371A4">
        <w:t>(</w:t>
      </w:r>
      <w:proofErr w:type="spellStart"/>
      <w:r w:rsidR="00A21417" w:rsidRPr="00317942">
        <w:t>BioCrick</w:t>
      </w:r>
      <w:proofErr w:type="spellEnd"/>
      <w:r w:rsidR="00A21417" w:rsidRPr="00317942">
        <w:t xml:space="preserve"> Co. Ltd., Chengdu, Sichuan, China</w:t>
      </w:r>
      <w:r w:rsidR="00A21417" w:rsidRPr="006371A4">
        <w:t>).</w:t>
      </w:r>
      <w:r w:rsidR="00A21417">
        <w:t xml:space="preserve"> Assay conditions were set as described</w:t>
      </w:r>
      <w:r>
        <w:t xml:space="preserve"> above</w:t>
      </w:r>
      <w:ins w:id="97" w:author="Alexandra Linz" w:date="2021-07-02T16:06:00Z">
        <w:r w:rsidR="000975B8">
          <w:t xml:space="preserve"> at lower concentrations to remain within </w:t>
        </w:r>
        <w:r w:rsidR="00936B17">
          <w:t>accurate range of the spectrophotometer (</w:t>
        </w:r>
      </w:ins>
      <w:ins w:id="98" w:author="Alexandra Linz" w:date="2021-07-02T16:22:00Z">
        <w:r w:rsidR="00D7384E">
          <w:t>0.0</w:t>
        </w:r>
      </w:ins>
      <w:ins w:id="99" w:author="Alexandra Linz" w:date="2021-07-02T16:36:00Z">
        <w:r w:rsidR="002E1B33">
          <w:t>0</w:t>
        </w:r>
      </w:ins>
      <w:ins w:id="100" w:author="Alexandra Linz" w:date="2021-07-02T16:22:00Z">
        <w:r w:rsidR="00D7384E">
          <w:t>5-0.2mM substrate, 0.1mM co-factor,</w:t>
        </w:r>
      </w:ins>
      <w:ins w:id="101" w:author="Alexandra Linz" w:date="2021-07-02T16:23:00Z">
        <w:r w:rsidR="00D7384E">
          <w:t xml:space="preserve"> and</w:t>
        </w:r>
      </w:ins>
      <w:ins w:id="102" w:author="Alexandra Linz" w:date="2021-07-02T16:22:00Z">
        <w:r w:rsidR="00D7384E">
          <w:t xml:space="preserve"> 0.1</w:t>
        </w:r>
      </w:ins>
      <w:ins w:id="103" w:author="Alexandra Linz" w:date="2021-07-02T16:23:00Z">
        <w:r w:rsidR="00D7384E">
          <w:sym w:font="Symbol" w:char="F06D"/>
        </w:r>
      </w:ins>
      <w:ins w:id="104" w:author="Alexandra Linz" w:date="2021-07-02T16:22:00Z">
        <w:r w:rsidR="00D7384E">
          <w:t>M enzyme</w:t>
        </w:r>
      </w:ins>
      <w:ins w:id="105" w:author="Alexandra Linz" w:date="2021-07-02T16:26:00Z">
        <w:r w:rsidR="00D7384E">
          <w:t xml:space="preserve"> (0.01</w:t>
        </w:r>
      </w:ins>
      <w:ins w:id="106" w:author="Alexandra Linz" w:date="2021-07-02T16:27:00Z">
        <w:r w:rsidR="00D7384E">
          <w:sym w:font="Symbol" w:char="F06D"/>
        </w:r>
        <w:r w:rsidR="00D7384E">
          <w:t>M</w:t>
        </w:r>
      </w:ins>
      <w:ins w:id="107" w:author="Alexandra Linz" w:date="2021-07-02T16:26:00Z">
        <w:r w:rsidR="00D7384E">
          <w:t xml:space="preserve"> for </w:t>
        </w:r>
        <w:proofErr w:type="spellStart"/>
        <w:r w:rsidR="00D7384E">
          <w:t>LigL</w:t>
        </w:r>
        <w:proofErr w:type="spellEnd"/>
        <w:r w:rsidR="00D7384E">
          <w:t xml:space="preserve"> with G-diketone due to in</w:t>
        </w:r>
      </w:ins>
      <w:ins w:id="108" w:author="Alexandra Linz" w:date="2021-07-02T16:27:00Z">
        <w:r w:rsidR="00D7384E">
          <w:t>creased reaction velocity</w:t>
        </w:r>
      </w:ins>
      <w:ins w:id="109" w:author="Alexandra Linz" w:date="2021-07-02T16:26:00Z">
        <w:r w:rsidR="00D7384E">
          <w:t>)</w:t>
        </w:r>
      </w:ins>
      <w:ins w:id="110" w:author="Alexandra Linz" w:date="2021-07-02T16:27:00Z">
        <w:r w:rsidR="00D7384E">
          <w:t>)</w:t>
        </w:r>
      </w:ins>
      <w:r w:rsidR="00A21417">
        <w:t>, with NADH</w:t>
      </w:r>
      <w:r w:rsidR="006371A4">
        <w:t xml:space="preserve"> or </w:t>
      </w:r>
      <w:r w:rsidR="00A21417">
        <w:t xml:space="preserve">NAD+ added immediately prior to measurement of optical density at 340 nm on an </w:t>
      </w:r>
      <w:proofErr w:type="spellStart"/>
      <w:r w:rsidR="00A21417">
        <w:t>Olis</w:t>
      </w:r>
      <w:proofErr w:type="spellEnd"/>
      <w:r w:rsidR="00A21417">
        <w:t xml:space="preserve"> DW-2000 spectrophotometer </w:t>
      </w:r>
      <w:r w:rsidR="00A21417" w:rsidRPr="00317942">
        <w:rPr>
          <w:iCs/>
        </w:rPr>
        <w:t xml:space="preserve">(OLIS, Inc., Athens, GA, USA). </w:t>
      </w:r>
      <w:r w:rsidR="00A21417">
        <w:t xml:space="preserve">An assay with no </w:t>
      </w:r>
      <w:r>
        <w:t xml:space="preserve">pyridine nucleotide </w:t>
      </w:r>
      <w:r w:rsidR="00A21417">
        <w:t xml:space="preserve">cofactor was used as the reference for </w:t>
      </w:r>
      <w:r>
        <w:t>set of reactions</w:t>
      </w:r>
      <w:r w:rsidR="00A21417">
        <w:t>. Substrate concentrations were varied to determine the kinetic parameters of each enzyme.</w:t>
      </w:r>
    </w:p>
    <w:p w14:paraId="4D46C050" w14:textId="77777777" w:rsidR="00A21417" w:rsidRPr="009B6EDD" w:rsidRDefault="00A21417" w:rsidP="00A21417">
      <w:pPr>
        <w:spacing w:line="480" w:lineRule="auto"/>
        <w:rPr>
          <w:rFonts w:ascii="Georgia" w:eastAsiaTheme="minorHAnsi" w:hAnsi="Georgia" w:cstheme="minorBidi"/>
          <w:i/>
          <w:iCs/>
        </w:rPr>
      </w:pPr>
      <w:r>
        <w:rPr>
          <w:rFonts w:ascii="Georgia" w:eastAsiaTheme="minorHAnsi" w:hAnsi="Georgia" w:cstheme="minorBidi"/>
          <w:i/>
          <w:iCs/>
        </w:rPr>
        <w:t>Chemical analysis</w:t>
      </w:r>
    </w:p>
    <w:p w14:paraId="2E4C9D92" w14:textId="699F0E89" w:rsidR="00A21417" w:rsidRDefault="00A21417" w:rsidP="00A21417">
      <w:pPr>
        <w:spacing w:line="480" w:lineRule="auto"/>
        <w:ind w:firstLine="720"/>
      </w:pPr>
      <w:r w:rsidRPr="001E1E79">
        <w:t xml:space="preserve">Quantitative analyses of </w:t>
      </w:r>
      <w:r>
        <w:t xml:space="preserve">G-diketone, GP-1, and </w:t>
      </w:r>
      <w:proofErr w:type="spellStart"/>
      <w:r>
        <w:t>vanillic</w:t>
      </w:r>
      <w:proofErr w:type="spellEnd"/>
      <w:r>
        <w:t xml:space="preserve"> acid</w:t>
      </w:r>
      <w:r w:rsidRPr="001E1E79">
        <w:t xml:space="preserve"> were performed on a Shimadzu triple quadrupole </w:t>
      </w:r>
      <w:r w:rsidR="006D7047">
        <w:t>HP</w:t>
      </w:r>
      <w:r w:rsidRPr="001E1E79">
        <w:t>LC-MS (</w:t>
      </w:r>
      <w:r>
        <w:t xml:space="preserve">Shimadzu model </w:t>
      </w:r>
      <w:proofErr w:type="spellStart"/>
      <w:r w:rsidRPr="001E1E79">
        <w:t>Nexera</w:t>
      </w:r>
      <w:proofErr w:type="spellEnd"/>
      <w:r w:rsidRPr="001E1E79">
        <w:t xml:space="preserve"> XR</w:t>
      </w:r>
      <w:r>
        <w:t>,</w:t>
      </w:r>
      <w:r w:rsidRPr="001E1E79">
        <w:t xml:space="preserve"> HPLC-8045 MS/MS)</w:t>
      </w:r>
      <w:r>
        <w:t xml:space="preserve">. </w:t>
      </w:r>
      <w:r w:rsidRPr="001E1E79">
        <w:t xml:space="preserve">Reverse-phase HPLC was performed using a binary gradient mobile phase consisting of Solvent A (0.2% formic acid in water) and </w:t>
      </w:r>
      <w:r>
        <w:t>solvent B (</w:t>
      </w:r>
      <w:r w:rsidRPr="001E1E79">
        <w:t>methanol</w:t>
      </w:r>
      <w:r>
        <w:t xml:space="preserve">) at a flow rate of 0.4 ml/min. </w:t>
      </w:r>
      <w:r w:rsidRPr="00A269C0">
        <w:t xml:space="preserve">The column was conditioned at 5% B, the elution program was 5% B hold 0.1 min, ramp to 20% B at 0.5 min, ramp to 30% B at 3.5 min, ramp to 50% B at 5 min, ramp to 95% B at 5 min and hold for </w:t>
      </w:r>
      <w:r w:rsidRPr="00A269C0">
        <w:lastRenderedPageBreak/>
        <w:t>1.5 min to wash the column, then reset the column by returning to 5% B at 7 min and holding for 2.5 min to equilibrate the column for the next injection</w:t>
      </w:r>
      <w:r>
        <w:t>. The stationary phase was</w:t>
      </w:r>
      <w:r w:rsidRPr="001E1E79">
        <w:t xml:space="preserve"> a </w:t>
      </w:r>
      <w:proofErr w:type="spellStart"/>
      <w:r w:rsidRPr="001E1E79">
        <w:t>Kinetex</w:t>
      </w:r>
      <w:proofErr w:type="spellEnd"/>
      <w:r w:rsidRPr="001E1E79">
        <w:t xml:space="preserve"> F5 column (2.6 </w:t>
      </w:r>
      <w:proofErr w:type="spellStart"/>
      <w:r w:rsidRPr="001E1E79">
        <w:t>μm</w:t>
      </w:r>
      <w:proofErr w:type="spellEnd"/>
      <w:r w:rsidRPr="001E1E79">
        <w:t xml:space="preserve"> pore size, 2.1 mm ID, 150 mm length, P/N: 00F-4723-AN). All compounds </w:t>
      </w:r>
      <w:r>
        <w:t xml:space="preserve">listed above </w:t>
      </w:r>
      <w:r w:rsidRPr="001E1E79">
        <w:t>were detected by multiple-reaction-monitoring (MRM) and quantified using the st</w:t>
      </w:r>
      <w:r>
        <w:t>rongest MRM transition (Table</w:t>
      </w:r>
      <w:r w:rsidR="00F9551C">
        <w:t xml:space="preserve"> S7</w:t>
      </w:r>
      <w:r w:rsidRPr="001E1E79">
        <w:t>)</w:t>
      </w:r>
      <w:r>
        <w:t xml:space="preserve">. </w:t>
      </w:r>
      <w:proofErr w:type="spellStart"/>
      <w:r>
        <w:t>Threo</w:t>
      </w:r>
      <w:proofErr w:type="spellEnd"/>
      <w:r>
        <w:t xml:space="preserve">-GD was </w:t>
      </w:r>
      <w:r w:rsidR="006371A4">
        <w:t>quantified by light absorbance at 280 nm using a photodiode array detector</w:t>
      </w:r>
      <w:r>
        <w:t xml:space="preserve"> (</w:t>
      </w:r>
      <w:r w:rsidRPr="00892654">
        <w:t xml:space="preserve">Shimadzu </w:t>
      </w:r>
      <w:r>
        <w:t xml:space="preserve">model </w:t>
      </w:r>
      <w:r w:rsidRPr="00892654">
        <w:t>SPD-M20A</w:t>
      </w:r>
      <w:r>
        <w:t>).</w:t>
      </w:r>
    </w:p>
    <w:p w14:paraId="4C45C214" w14:textId="3D6BD2F4" w:rsidR="00A21417" w:rsidRDefault="00A21417" w:rsidP="00A21417">
      <w:pPr>
        <w:spacing w:line="480" w:lineRule="auto"/>
        <w:ind w:firstLine="720"/>
      </w:pPr>
      <w:r>
        <w:t>GC-MS</w:t>
      </w:r>
      <w:r w:rsidR="001D057F">
        <w:t xml:space="preserve"> was performed to detect and identify </w:t>
      </w:r>
      <w:r w:rsidR="00ED68B8">
        <w:t xml:space="preserve">potential </w:t>
      </w:r>
      <w:r w:rsidR="001D057F">
        <w:t>products of G-diketone and GP-1 metabolism</w:t>
      </w:r>
      <w:r>
        <w:t xml:space="preserve">. </w:t>
      </w:r>
      <w:r w:rsidRPr="005D5F79">
        <w:t xml:space="preserve">Sample aliquots (150 </w:t>
      </w:r>
      <w:proofErr w:type="spellStart"/>
      <w:r w:rsidRPr="005D5F79">
        <w:t>μL</w:t>
      </w:r>
      <w:proofErr w:type="spellEnd"/>
      <w:r w:rsidRPr="005D5F79">
        <w:t xml:space="preserve">) were acidified with </w:t>
      </w:r>
      <w:proofErr w:type="spellStart"/>
      <w:r w:rsidRPr="005D5F79">
        <w:t>HCl</w:t>
      </w:r>
      <w:proofErr w:type="spellEnd"/>
      <w:r w:rsidRPr="005D5F79">
        <w:t xml:space="preserve"> to pH &lt; 2, and ethyl acetate extracted (3 × 500 </w:t>
      </w:r>
      <w:proofErr w:type="spellStart"/>
      <w:r w:rsidRPr="005D5F79">
        <w:t>μL</w:t>
      </w:r>
      <w:proofErr w:type="spellEnd"/>
      <w:r w:rsidRPr="005D5F79">
        <w:t>). The three extraction samples were combined, dried under a stream of N</w:t>
      </w:r>
      <w:r w:rsidRPr="009B6EDD">
        <w:rPr>
          <w:vertAlign w:val="subscript"/>
        </w:rPr>
        <w:t>2</w:t>
      </w:r>
      <w:r w:rsidRPr="005D5F79">
        <w:t xml:space="preserve"> at 40 °C, derivatized by the addition of 150 </w:t>
      </w:r>
      <w:proofErr w:type="spellStart"/>
      <w:r w:rsidRPr="005D5F79">
        <w:t>μL</w:t>
      </w:r>
      <w:proofErr w:type="spellEnd"/>
      <w:r w:rsidRPr="005D5F79">
        <w:t xml:space="preserve"> of pyridine and 150 </w:t>
      </w:r>
      <w:proofErr w:type="spellStart"/>
      <w:r w:rsidRPr="005D5F79">
        <w:t>μL</w:t>
      </w:r>
      <w:proofErr w:type="spellEnd"/>
      <w:r w:rsidRPr="005D5F79">
        <w:t xml:space="preserve"> of </w:t>
      </w:r>
      <w:proofErr w:type="gramStart"/>
      <w:r w:rsidRPr="005D5F79">
        <w:t>N,O</w:t>
      </w:r>
      <w:proofErr w:type="gramEnd"/>
      <w:r w:rsidRPr="005D5F79">
        <w:t>-</w:t>
      </w:r>
      <w:proofErr w:type="spellStart"/>
      <w:r w:rsidRPr="005D5F79">
        <w:t>bis</w:t>
      </w:r>
      <w:proofErr w:type="spellEnd"/>
      <w:r w:rsidRPr="005D5F79">
        <w:t>(trimethylsilyl)trifluoro- acetamide with trimethylchlorosilane (99 : 1, w/w, Sigma) and incubated at 70 °C for 45 min. The derivatized samples were analyzed on an Agilent GC-MS (GC model 7890A, MS Model 5975C) equipped with a (5% phenyl)-</w:t>
      </w:r>
      <w:proofErr w:type="spellStart"/>
      <w:r w:rsidRPr="005D5F79">
        <w:t>methylpolysiloxane</w:t>
      </w:r>
      <w:proofErr w:type="spellEnd"/>
      <w:r w:rsidRPr="005D5F79">
        <w:t xml:space="preserve"> capillary column (Agilent model HP-5MS). The injection port temperature was held at 280 °C and the oven temperature program was held at 80 °C for 1 min, then ramped at 10 °C min−1 to 220 °C, held for 2 min, ramped at 20 °C min−1 to 310 °C, and held for 6 min. The MS used an electron impact (EI) ion source (70 eV) and a single quadrupole mass selection scanning at 2.5 Hz, from 50 to 650 m/z. The data was analyzed with Agilent </w:t>
      </w:r>
      <w:proofErr w:type="spellStart"/>
      <w:r w:rsidRPr="005D5F79">
        <w:t>MassHunter</w:t>
      </w:r>
      <w:proofErr w:type="spellEnd"/>
      <w:r w:rsidRPr="005D5F79">
        <w:t xml:space="preserve"> software suite.</w:t>
      </w:r>
      <w:r>
        <w:t xml:space="preserve"> GC-MS spectrum and retention times for GP-1 and </w:t>
      </w:r>
      <w:proofErr w:type="spellStart"/>
      <w:r>
        <w:t>threo</w:t>
      </w:r>
      <w:proofErr w:type="spellEnd"/>
      <w:r>
        <w:t xml:space="preserve">-GD were compared with authentic standards. </w:t>
      </w:r>
      <w:r w:rsidR="001D057F">
        <w:t xml:space="preserve">The identity </w:t>
      </w:r>
      <w:r>
        <w:t xml:space="preserve">of GP-2 was confirmed by comparison with </w:t>
      </w:r>
      <w:r w:rsidR="001D057F">
        <w:t xml:space="preserve">a </w:t>
      </w:r>
      <w:r>
        <w:t xml:space="preserve">published GC-MS spectrum </w:t>
      </w:r>
      <w:r>
        <w:fldChar w:fldCharType="begin" w:fldLock="1"/>
      </w:r>
      <w:r>
        <w:instrText>ADDIN CSL_CITATION {"citationItems":[{"id":"ITEM-1","itemData":{"DOI":"10.1007/s12155-013-9392-6","ISSN":"19391242","abstract":"We carried out a comprehensive analysis of the phenolic compounds in hydrolysate produced by dilute acid pretreatment of 20 potential lignocellulosic biofuel feedstocks, including grasses, hardwoods and softwood, and agaves. We find that the phenolic fraction is dominated by Hibbert's ketones, most of which had not so far been characterized in hydrolysate. Using gas chromatography/mass spectrometry, a range of 43-68 monomeric phenolic compounds were identified in each of the feedstocks, including from 13 to 20 Hibbert's ketones and related structures, which represented 28-82 % of phenolics formed during pretreatment. The total concentration of phenolics ranged from 87 to 1,077 μg/mL (equivalent to 78-969 mg phenolics released per 100 g of biomass used) across the feedstocks studied. While total amount of phenolics produced does not correlate with the Klason lignin in the feedstock, the distribution of compound types produced is reflective of the S and G monolignol ratios of the feedstock. Since phenolic compounds are particularly inhibitory to microbial processes and cellulolytic enzymes, our results indicate there is sufficient variation across feedstocks that design strategies are likely to benefit from both general and targeted approaches to detoxification. © 2013 Springer Science+Business Media New York.","author":[{"dropping-particle":"","family":"Mitchell","given":"Valerie D.","non-dropping-particle":"","parse-names":false,"suffix":""},{"dropping-particle":"","family":"Taylor","given":"Caroline M.","non-dropping-particle":"","parse-names":false,"suffix":""},{"dropping-particle":"","family":"Bauer","given":"Stefan","non-dropping-particle":"","parse-names":false,"suffix":""}],"container-title":"Bioenergy Research","id":"ITEM-1","issue":"2","issued":{"date-parts":[["2014"]]},"page":"654-669","publisher":"Springer New York LLC","title":"Comprehensive Analysis of Monomeric Phenolics in Dilute Acid Plant Hydrolysates","type":"article-journal","volume":"7"},"uris":["http://www.mendeley.com/documents/?uuid=bacaa77c-f1cf-3278-b3ab-252ae8ffd801"]}],"mendeley":{"formattedCitation":"(14)","plainTextFormattedCitation":"(14)","previouslyFormattedCitation":"(14)"},"properties":{"noteIndex":0},"schema":"https://github.com/citation-style-language/schema/raw/master/csl-citation.json"}</w:instrText>
      </w:r>
      <w:r>
        <w:fldChar w:fldCharType="separate"/>
      </w:r>
      <w:r w:rsidRPr="009B6EDD">
        <w:rPr>
          <w:noProof/>
        </w:rPr>
        <w:t>(14)</w:t>
      </w:r>
      <w:r>
        <w:fldChar w:fldCharType="end"/>
      </w:r>
      <w:r>
        <w:t xml:space="preserve">. </w:t>
      </w:r>
      <w:r w:rsidR="001D057F">
        <w:t xml:space="preserve">The identity </w:t>
      </w:r>
      <w:r>
        <w:t xml:space="preserve">of erythro-GD was elucidated by GC-MS spectrum comparison with the one produced by </w:t>
      </w:r>
      <w:proofErr w:type="spellStart"/>
      <w:r>
        <w:t>threo</w:t>
      </w:r>
      <w:proofErr w:type="spellEnd"/>
      <w:r>
        <w:t>-GD authentic standard</w:t>
      </w:r>
      <w:r w:rsidR="004F4582">
        <w:t xml:space="preserve"> and the difference in retention time of </w:t>
      </w:r>
      <w:proofErr w:type="spellStart"/>
      <w:r w:rsidR="004F4582">
        <w:t>threo</w:t>
      </w:r>
      <w:proofErr w:type="spellEnd"/>
      <w:r w:rsidR="004F4582">
        <w:t>-GD (Table S1)</w:t>
      </w:r>
      <w:r>
        <w:t>.</w:t>
      </w:r>
    </w:p>
    <w:p w14:paraId="2A87570C" w14:textId="77777777" w:rsidR="00A21417" w:rsidRDefault="00A21417" w:rsidP="00CA43BF">
      <w:pPr>
        <w:pStyle w:val="Heading1"/>
      </w:pPr>
    </w:p>
    <w:p w14:paraId="6BC7F00F" w14:textId="28B7B429" w:rsidR="00CA43BF" w:rsidRDefault="002F0239" w:rsidP="00CA43BF">
      <w:pPr>
        <w:pStyle w:val="Heading1"/>
      </w:pPr>
      <w:r w:rsidRPr="00CA43BF">
        <w:lastRenderedPageBreak/>
        <w:t>Data availability</w:t>
      </w:r>
    </w:p>
    <w:p w14:paraId="6B796218" w14:textId="77777777" w:rsidR="00CA43BF" w:rsidRDefault="00CA43BF" w:rsidP="00317942">
      <w:pPr>
        <w:spacing w:line="480" w:lineRule="auto"/>
      </w:pPr>
      <w:r>
        <w:t xml:space="preserve">Raw sequencing reads are available through the DOE Joint Genome Institute Genome Portal with Project ID </w:t>
      </w:r>
      <w:r>
        <w:rPr>
          <w:shd w:val="clear" w:color="auto" w:fill="FFFFFF"/>
        </w:rPr>
        <w:t>1233250</w:t>
      </w:r>
      <w:r>
        <w:t xml:space="preserve"> (</w:t>
      </w:r>
      <w:hyperlink r:id="rId9" w:history="1">
        <w:r>
          <w:rPr>
            <w:rStyle w:val="Hyperlink"/>
          </w:rPr>
          <w:t>https://genome.jgi.doe.gov/portal/Novarocriptomics_FD/Novarocriptomics_FD.info.html</w:t>
        </w:r>
      </w:hyperlink>
    </w:p>
    <w:p w14:paraId="744C51C7" w14:textId="084F55B3" w:rsidR="00CA43BF" w:rsidRDefault="00CA43BF" w:rsidP="00317942">
      <w:pPr>
        <w:spacing w:line="480" w:lineRule="auto"/>
      </w:pPr>
      <w:r>
        <w:t xml:space="preserve">). </w:t>
      </w:r>
      <w:r w:rsidR="00317942">
        <w:t xml:space="preserve">Processed transcriptomic data is available through NCBI GEO (accession number </w:t>
      </w:r>
      <w:r w:rsidR="00317942" w:rsidRPr="00317942">
        <w:t>GSE</w:t>
      </w:r>
      <w:proofErr w:type="gramStart"/>
      <w:r w:rsidR="00317942" w:rsidRPr="00317942">
        <w:t xml:space="preserve">174697 </w:t>
      </w:r>
      <w:r w:rsidR="00317942">
        <w:t>)</w:t>
      </w:r>
      <w:proofErr w:type="gramEnd"/>
      <w:r w:rsidR="00317942">
        <w:t xml:space="preserve">. </w:t>
      </w:r>
      <w:r>
        <w:t>Code</w:t>
      </w:r>
      <w:r w:rsidR="00317942">
        <w:t xml:space="preserve"> </w:t>
      </w:r>
      <w:r>
        <w:t>used in this project</w:t>
      </w:r>
      <w:r w:rsidR="00317942">
        <w:t xml:space="preserve"> and other data reference in this study</w:t>
      </w:r>
      <w:r>
        <w:t xml:space="preserve"> </w:t>
      </w:r>
      <w:r w:rsidR="00317942">
        <w:t>can be found in</w:t>
      </w:r>
      <w:r>
        <w:t xml:space="preserve"> the GitHub repo </w:t>
      </w:r>
      <w:hyperlink r:id="rId10" w:history="1">
        <w:r w:rsidR="00F17BF3" w:rsidRPr="0024696F">
          <w:rPr>
            <w:rStyle w:val="Hyperlink"/>
          </w:rPr>
          <w:t>https://github.com/GLBRC/AromaticDiketones</w:t>
        </w:r>
      </w:hyperlink>
      <w:r w:rsidR="00F17BF3">
        <w:t xml:space="preserve"> </w:t>
      </w:r>
    </w:p>
    <w:p w14:paraId="18FD5E82" w14:textId="53758620" w:rsidR="002C717A" w:rsidRPr="001D057F" w:rsidRDefault="002C717A" w:rsidP="00317942">
      <w:pPr>
        <w:spacing w:line="480" w:lineRule="auto"/>
        <w:rPr>
          <w:b/>
        </w:rPr>
      </w:pPr>
      <w:r w:rsidRPr="001D057F">
        <w:rPr>
          <w:b/>
        </w:rPr>
        <w:t>Acknowledgements</w:t>
      </w:r>
    </w:p>
    <w:p w14:paraId="01304B19" w14:textId="79A385D8" w:rsidR="002C717A" w:rsidRPr="001D057F" w:rsidRDefault="0079391F" w:rsidP="00317942">
      <w:pPr>
        <w:spacing w:line="480" w:lineRule="auto"/>
      </w:pPr>
      <w:r w:rsidRPr="00317942">
        <w:rPr>
          <w:color w:val="000000"/>
        </w:rPr>
        <w:t xml:space="preserve">This material is based upon work supported by the Great Lakes Bioenergy Research Center, U.S. Department of Energy, Office of Science, Office of Biological and Environmental Research under Award Number DE-SC0018409. The work conducted by the U.S. Department of Energy Joint Genome Institute, a DOE Office of Science User Facility, is supported by the Office of Science of the U.S. Department of Energy under Contract No. DE-AC02-05CH11231. We thank Dr. Joshua Michener for providing plasmid vectors used to generate the </w:t>
      </w:r>
      <w:proofErr w:type="spellStart"/>
      <w:r w:rsidRPr="00317942">
        <w:rPr>
          <w:i/>
          <w:color w:val="000000"/>
        </w:rPr>
        <w:t>ligLNDO</w:t>
      </w:r>
      <w:proofErr w:type="spellEnd"/>
      <w:r w:rsidRPr="00317942">
        <w:rPr>
          <w:i/>
          <w:color w:val="000000"/>
        </w:rPr>
        <w:t xml:space="preserve"> </w:t>
      </w:r>
      <w:r w:rsidRPr="00317942">
        <w:rPr>
          <w:color w:val="000000"/>
        </w:rPr>
        <w:t xml:space="preserve">deletion strains. We also thank Dr. Avery </w:t>
      </w:r>
      <w:proofErr w:type="spellStart"/>
      <w:r w:rsidRPr="00317942">
        <w:rPr>
          <w:color w:val="000000"/>
        </w:rPr>
        <w:t>Vilbert</w:t>
      </w:r>
      <w:proofErr w:type="spellEnd"/>
      <w:r w:rsidRPr="00317942">
        <w:rPr>
          <w:color w:val="000000"/>
        </w:rPr>
        <w:t xml:space="preserve"> for providing advice and expertise regarding the </w:t>
      </w:r>
      <w:r w:rsidRPr="00317942">
        <w:rPr>
          <w:i/>
          <w:color w:val="000000"/>
        </w:rPr>
        <w:t xml:space="preserve">in vitro </w:t>
      </w:r>
      <w:r w:rsidRPr="00317942">
        <w:rPr>
          <w:color w:val="000000"/>
        </w:rPr>
        <w:t>enzymatic assays.</w:t>
      </w:r>
    </w:p>
    <w:p w14:paraId="13BC9EEE" w14:textId="77777777" w:rsidR="00B44185" w:rsidRDefault="00B44185">
      <w:pPr>
        <w:rPr>
          <w:rFonts w:ascii="Georgia" w:eastAsiaTheme="minorHAnsi" w:hAnsi="Georgia" w:cstheme="minorBidi"/>
          <w:b/>
        </w:rPr>
      </w:pPr>
      <w:r>
        <w:br w:type="page"/>
      </w:r>
    </w:p>
    <w:p w14:paraId="34BDB59B" w14:textId="2C7B5D72" w:rsidR="002C717A" w:rsidRDefault="002C717A" w:rsidP="007B270D">
      <w:pPr>
        <w:pStyle w:val="Heading1"/>
      </w:pPr>
      <w:r>
        <w:lastRenderedPageBreak/>
        <w:t>References</w:t>
      </w:r>
    </w:p>
    <w:p w14:paraId="48B1FBAA" w14:textId="3C38E9DB" w:rsidR="00062A64" w:rsidRPr="00062A64" w:rsidRDefault="007B270D" w:rsidP="00062A64">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62A64" w:rsidRPr="00062A64">
        <w:rPr>
          <w:noProof/>
        </w:rPr>
        <w:t xml:space="preserve">1. </w:t>
      </w:r>
      <w:r w:rsidR="00062A64" w:rsidRPr="00062A64">
        <w:rPr>
          <w:noProof/>
        </w:rPr>
        <w:tab/>
        <w:t>Boerjan W, Ralph J, Baucher M. 2003. Lignin Biosynthesis. Annu Rev Plant Biol 54:519–546.</w:t>
      </w:r>
    </w:p>
    <w:p w14:paraId="6F109015"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 </w:t>
      </w:r>
      <w:r w:rsidRPr="00062A64">
        <w:rPr>
          <w:noProof/>
        </w:rPr>
        <w:tab/>
        <w:t>Cao Y, Chen SS, Zhang S, Ok YS, Matsagar BM, Wu KC-W, Tsang DCW. 2019. Advances in lignin valorization towards bio-based chemicals and fuels: Lignin biorefinery. Bioresour Technol 291:121878.</w:t>
      </w:r>
    </w:p>
    <w:p w14:paraId="697461F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 </w:t>
      </w:r>
      <w:r w:rsidRPr="00062A64">
        <w:rPr>
          <w:noProof/>
        </w:rPr>
        <w:tab/>
        <w:t>Ragauskas AJ, Beckham GT, Biddy MJ, Chandra R, Chen F, Davis MF, Davison BH, Dixon RA, Gilna P, Keller M, Langan P, Naskar AK, Saddler JN, Tschaplinski TJ, Tuskan GA, Wyman CE. 2014. Lignin valorization: Improving lignin processing in the biorefinery. Science (80- ). American Association for the Advancement of Science.</w:t>
      </w:r>
    </w:p>
    <w:p w14:paraId="30DF807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4. </w:t>
      </w:r>
      <w:r w:rsidRPr="00062A64">
        <w:rPr>
          <w:noProof/>
        </w:rPr>
        <w:tab/>
        <w:t>Becker J, Wittmann C. 2019. A field of dreams: Lignin valorization into chemicals, materials, fuels, and health-care products. Biotechnol Adv 37:107360.</w:t>
      </w:r>
    </w:p>
    <w:p w14:paraId="095074D5"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5. </w:t>
      </w:r>
      <w:r w:rsidRPr="00062A64">
        <w:rPr>
          <w:noProof/>
        </w:rPr>
        <w:tab/>
        <w:t>Ralph J, Lapierre C, Boerjan W. 2019. Lignin structure and its engineering. Curr Opin Biotechnol 56:240–249.</w:t>
      </w:r>
    </w:p>
    <w:p w14:paraId="6E9EBEC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6. </w:t>
      </w:r>
      <w:r w:rsidRPr="00062A64">
        <w:rPr>
          <w:noProof/>
        </w:rPr>
        <w:tab/>
        <w:t>Das A, Rahimi A, Ulbrich A, Alherech M, Motagamwala AH, Bhalla A, da Costa Sousa L, Balan V, Dumesic JA, Hegg EL, Dale BE, Ralph J, Coon JJ, Stahl SS. 2018. Lignin Conversion to Low-Molecular-Weight Aromatics via an Aerobic Oxidation-Hydrolysis Sequence: Comparison of Different Lignin Sources. ACS Sustain Chem Eng 6:3367–3374.</w:t>
      </w:r>
    </w:p>
    <w:p w14:paraId="5B0AE436"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7. </w:t>
      </w:r>
      <w:r w:rsidRPr="00062A64">
        <w:rPr>
          <w:noProof/>
        </w:rPr>
        <w:tab/>
        <w:t>Kamimura N, Sakamoto S, Mitsuda N, Masai E, Kajita S. 2019. Advances in microbial lignin degradation and its applications. Curr Opin Biotechnol 56:179–186.</w:t>
      </w:r>
    </w:p>
    <w:p w14:paraId="4BE1E3BA"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8. </w:t>
      </w:r>
      <w:r w:rsidRPr="00062A64">
        <w:rPr>
          <w:noProof/>
        </w:rPr>
        <w:tab/>
        <w:t>Davis K, Moon TS. 2020. Tailoring microbes to upgrade lignin. Curr Opin Chem Biol 59:23–29.</w:t>
      </w:r>
    </w:p>
    <w:p w14:paraId="33EA36E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9. </w:t>
      </w:r>
      <w:r w:rsidRPr="00062A64">
        <w:rPr>
          <w:noProof/>
        </w:rPr>
        <w:tab/>
        <w:t>Romine MF, Stillwell LC, Wong KK, Thurston SJ, Sisk EC, Sensen C, Gaasterland T, Fredrickson JK, Saffer JD. 1999. Complete sequence of a 184-kilobase catabolic plasmid from Sphingomonas aromaticivorans F199. J Bacteriol 181:1585–1602.</w:t>
      </w:r>
    </w:p>
    <w:p w14:paraId="3B4A129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10. </w:t>
      </w:r>
      <w:r w:rsidRPr="00062A64">
        <w:rPr>
          <w:noProof/>
        </w:rPr>
        <w:tab/>
        <w:t>Perez JM, Kontur WS, Alherech M, Coplien J, Karlen SD, Stahl SS, Donohue TJ, Noguera DR. 2019. Funneling aromatic products of chemically depolymerized lignin into 2-pyrone-4-6-dicarboxylic acid with: Novosphingobium aromaticivorans. Green Chem 21:1340–1350.</w:t>
      </w:r>
    </w:p>
    <w:p w14:paraId="23B710C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11. </w:t>
      </w:r>
      <w:r w:rsidRPr="00062A64">
        <w:rPr>
          <w:noProof/>
        </w:rPr>
        <w:tab/>
        <w:t>Kontur WS, Bingman CA, Olmsted CN, Wassarman DR, Ulbrich A, Gall DL, Smith RW, Yusko LM, Fox BG, Noguera DR, Coon JJ, Donohue TJ. 2018. Novosphingobium aromaticivorans uses a Nu-class glutathione S-transferase as a glutathione lyase in breaking the -aryl ether bond of lignin. J Biol Chem 293:4955–4968.</w:t>
      </w:r>
    </w:p>
    <w:p w14:paraId="410C774B"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12. </w:t>
      </w:r>
      <w:r w:rsidRPr="00062A64">
        <w:rPr>
          <w:noProof/>
        </w:rPr>
        <w:tab/>
        <w:t>Perez JM, Kontur WS, Gehl C, Gille DM, Ma Y, Niles A V., Umana G, Donohue TJ, Noguera DR. 2021.  Redundancy in aromatic O-demethylation and ring opening reactions in Novosphingobium aromaticivorans and their impact in the metabolism of plant derived phenolics . Appl Environ Microbiol 1–23.</w:t>
      </w:r>
    </w:p>
    <w:p w14:paraId="16494487"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13. </w:t>
      </w:r>
      <w:r w:rsidRPr="00062A64">
        <w:rPr>
          <w:noProof/>
        </w:rPr>
        <w:tab/>
        <w:t>Rahimi A, Ulbrich A, Coon JJ, Stahl SS. 2014. Formic-acid-induced depolymerization of oxidized lignin to aromatics. Nature 515:249–252.</w:t>
      </w:r>
    </w:p>
    <w:p w14:paraId="13D69F13"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14. </w:t>
      </w:r>
      <w:r w:rsidRPr="00062A64">
        <w:rPr>
          <w:noProof/>
        </w:rPr>
        <w:tab/>
        <w:t>Mitchell VD, Taylor CM, Bauer S. 2014. Comprehensive Analysis of Monomeric Phenolics in Dilute Acid Plant Hydrolysates. Bioenergy Res 7:654–669.</w:t>
      </w:r>
    </w:p>
    <w:p w14:paraId="2BA15FF0"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15. </w:t>
      </w:r>
      <w:r w:rsidRPr="00062A64">
        <w:rPr>
          <w:noProof/>
        </w:rPr>
        <w:tab/>
        <w:t xml:space="preserve">Pereira JH, Heins RA, Gall DL, McAndrew RP, Deng K, Holland KC, Donohue TJ, Noguera DR, Simmons BA, Sale KL, Ralph J, Adams PD. 2016. Structural and biochemical characterization of the early and late enzymes in the lignin β-aryl ether </w:t>
      </w:r>
      <w:r w:rsidRPr="00062A64">
        <w:rPr>
          <w:noProof/>
        </w:rPr>
        <w:lastRenderedPageBreak/>
        <w:t>cleavage pathway from sphingobium sp. SYK-6. J Biol Chem 291:10228–10238.</w:t>
      </w:r>
    </w:p>
    <w:p w14:paraId="68EA5154"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16. </w:t>
      </w:r>
      <w:r w:rsidRPr="00062A64">
        <w:rPr>
          <w:noProof/>
        </w:rPr>
        <w:tab/>
        <w:t>Gall DL, Ralph J, Donohue TJ, Noguera DR. 2014. A Group of Sequence-Related Sphingomonad Enzymes Catalyzes Cleavage of β-Aryl Ether Linkages in Lignin β-Guaiacyl and β-Syringyl Ether Dimers. Environ Sci Technol 48:12454–12463.</w:t>
      </w:r>
    </w:p>
    <w:p w14:paraId="003EE6E0"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17. </w:t>
      </w:r>
      <w:r w:rsidRPr="00062A64">
        <w:rPr>
          <w:noProof/>
        </w:rPr>
        <w:tab/>
        <w:t>Kontur WS, Olmsted CN, Yusko LM, Niles A V., Walters KA, Beebe ET, Vander Meulen KA, Karlen SD, Gall DL, Noguera DR, Donohue TJ. 2019. A heterodimeric glutathione S-transferase that stereospecifically breaks lignin’s β(R)-aryl ether bond reveals the diversity of bacterial β-etherases. J Biol Chem 294:1877–1890.</w:t>
      </w:r>
    </w:p>
    <w:p w14:paraId="082BCD4F"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18. </w:t>
      </w:r>
      <w:r w:rsidRPr="00062A64">
        <w:rPr>
          <w:noProof/>
        </w:rPr>
        <w:tab/>
        <w:t>Sato Y, Moriuchi H, Hishiyama S, Otsuka Y, Oshima K, Kasai D, Nakamura M, Ohara S, Katayama Y, Fukuda M, Masai E. 2009. Identification of three alcohol dehydrogenase genes involved in the stereospecific catabolism of arylglycerol-β-aryl ether by Sphingobium sp. strain SYK-6. Appl Environ Microbiol 75:5195–5201.</w:t>
      </w:r>
    </w:p>
    <w:p w14:paraId="1370107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19. </w:t>
      </w:r>
      <w:r w:rsidRPr="00062A64">
        <w:rPr>
          <w:noProof/>
        </w:rPr>
        <w:tab/>
        <w:t>Vardon DR, Franden MA, Johnson CW, Karp EM, Guarnieri MT, Linger JG, Salm MJ, Strathmann TJ, Beckham GT. 2015. Adipic acid production from lignin. Energy Environ Sci 8:617–628.</w:t>
      </w:r>
    </w:p>
    <w:p w14:paraId="4D337E8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20. </w:t>
      </w:r>
      <w:r w:rsidRPr="00062A64">
        <w:rPr>
          <w:noProof/>
        </w:rPr>
        <w:tab/>
        <w:t>Elmore JR, Dexter GN, Salvachúa D, Martinez-Baird J, Hatmaker EA, Huenemann JD, Klingeman DM, Peabody GL, Peterson DJ, Singer C, Beckham GT, Guss AM. 2021. Production of itaconic acid from alkali pretreated lignin by dynamic two stage bioconversion. Nat Commun 12.</w:t>
      </w:r>
    </w:p>
    <w:p w14:paraId="4B89060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21. </w:t>
      </w:r>
      <w:r w:rsidRPr="00062A64">
        <w:rPr>
          <w:noProof/>
        </w:rPr>
        <w:tab/>
        <w:t>Otsuka Y, Nakamura M, Shigehara K, Sugimura K, Masai E, Ohara S, Katayama Y. 2006. Efficient production of 2-pyrone 4,6-dicarboxylic acid as a novel polymer-based material from protocatechuate by microbial function. Appl Microbiol Biotechnol 71:608–614.</w:t>
      </w:r>
    </w:p>
    <w:p w14:paraId="62B9E12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22. </w:t>
      </w:r>
      <w:r w:rsidRPr="00062A64">
        <w:rPr>
          <w:noProof/>
        </w:rPr>
        <w:tab/>
        <w:t>Johnson CW, Salvachúa D, Khanna P, Smith H, Peterson DJ, Beckham GT. 2016. Enhancing muconic acid production from glucose and lignin-derived aromatic compounds via increased protocatechuate decarboxylase activity. Metab Eng Commun 3:111–119.</w:t>
      </w:r>
    </w:p>
    <w:p w14:paraId="0FFFC3D4"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23. </w:t>
      </w:r>
      <w:r w:rsidRPr="00062A64">
        <w:rPr>
          <w:noProof/>
        </w:rPr>
        <w:tab/>
        <w:t>Xu Z, Lei P, Zhai R, Wen Z, Jin M. 2019. Recent advances in lignin valorization with bacterial cultures: microorganisms, metabolic pathways, and bio-products. Biotechnol Biofuels 12.</w:t>
      </w:r>
    </w:p>
    <w:p w14:paraId="62085F00"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24. </w:t>
      </w:r>
      <w:r w:rsidRPr="00062A64">
        <w:rPr>
          <w:noProof/>
        </w:rPr>
        <w:tab/>
        <w:t>Shields-Menard SA, AmirSadeghi M, Green M, Womack E, Sparks DL, Blake J, Edelmann M, Ding X, Sukhbaatar B, Hernandez R, Donaldson JR, French T. 2017. The effects of model aromatic lignin compounds on growth and lipid accumulation of Rhodococcus rhodochrous. Int Biodeterior Biodegrad 121:79–90.</w:t>
      </w:r>
    </w:p>
    <w:p w14:paraId="76316BA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25. </w:t>
      </w:r>
      <w:r w:rsidRPr="00062A64">
        <w:rPr>
          <w:noProof/>
        </w:rPr>
        <w:tab/>
        <w:t>He Y, Li X, Ben H, Xue X, Yang B. 2017. Lipid Production from Dilute Alkali Corn Stover Lignin by Rhodococcus Strains. ACS Sustain Chem Eng 5:2302–2311.</w:t>
      </w:r>
    </w:p>
    <w:p w14:paraId="60FC9C2B"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26. </w:t>
      </w:r>
      <w:r w:rsidRPr="00062A64">
        <w:rPr>
          <w:noProof/>
        </w:rPr>
        <w:tab/>
        <w:t>Liu ZH, Olson ML, Shinde S, Wang X, Hao N, Yoo CG, Bhagia S, Dunlap JR, Pu Y, Kao KC, Ragauskas AJ, Jin M, Yuan JS. 2017. Synergistic maximization of the carbohydrate output and lignin processability by combinatorial pretreatment. Green Chem 19:4939–4955.</w:t>
      </w:r>
    </w:p>
    <w:p w14:paraId="56001308"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27. </w:t>
      </w:r>
      <w:r w:rsidRPr="00062A64">
        <w:rPr>
          <w:noProof/>
        </w:rPr>
        <w:tab/>
        <w:t>Palamuru S, Dellas N, Pearce SL, Warden AC, Oakeshott JG, Pandey G. 2015. Phylogenetic and kinetic characterization of a suite of dehydrogenases from a newly isolated bacterium, strain SG61-1L, that catalyze the turnover of guaiacylglycerol-β-guaiacyl ether stereoisomers. Appl Environ Microbiol 81:8164–8176.</w:t>
      </w:r>
    </w:p>
    <w:p w14:paraId="5BE70BF2"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28. </w:t>
      </w:r>
      <w:r w:rsidRPr="00062A64">
        <w:rPr>
          <w:noProof/>
        </w:rPr>
        <w:tab/>
        <w:t>Masai E, Yamamoto Y, Inoue T, Takamura K, Hara H, Kasai D, Katayama Y, Fukuda M. 2007. Characterization of ligV essential for catabolism of vanillin by Sphingomonas paucimobilis SYK-6. Biosci Biotechnol Biochem 71:2487–2492.</w:t>
      </w:r>
    </w:p>
    <w:p w14:paraId="49C22E4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29. </w:t>
      </w:r>
      <w:r w:rsidRPr="00062A64">
        <w:rPr>
          <w:noProof/>
        </w:rPr>
        <w:tab/>
        <w:t xml:space="preserve">Cecil JH, Garcia DC, Giannone RJ, Michener JK. 2018. Rapid, Parallel Identification of </w:t>
      </w:r>
      <w:r w:rsidRPr="00062A64">
        <w:rPr>
          <w:noProof/>
        </w:rPr>
        <w:lastRenderedPageBreak/>
        <w:t>Catabolism Pathways of Lignin-Derived Aromatic Compounds in Novosphingobium aromaticivorans. Appl Environ Microbiol 84:e01185-18.</w:t>
      </w:r>
    </w:p>
    <w:p w14:paraId="39768B86"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30. </w:t>
      </w:r>
      <w:r w:rsidRPr="00062A64">
        <w:rPr>
          <w:noProof/>
        </w:rPr>
        <w:tab/>
        <w:t>Gall DL, Ralph J, Donohue TJ, Noguera DR. 2017. Biochemical transformation of lignin for deriving valued commodities from lignocellulose. Curr Opin Biotechnol 45:120–126.</w:t>
      </w:r>
    </w:p>
    <w:p w14:paraId="13D367D4"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31. </w:t>
      </w:r>
      <w:r w:rsidRPr="00062A64">
        <w:rPr>
          <w:noProof/>
        </w:rPr>
        <w:tab/>
        <w:t>Stanier RY, Palleroni NJ, Doudoroff M. 1966. The aerobic pseudomonads: a taxonomic study. J Gen Microbiol 43:159–271.</w:t>
      </w:r>
    </w:p>
    <w:p w14:paraId="3042E2D1"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32. </w:t>
      </w:r>
      <w:r w:rsidRPr="00062A64">
        <w:rPr>
          <w:noProof/>
        </w:rPr>
        <w:tab/>
        <w:t>Bolger AM, Lohse M, Usadel B. 2014. Trimmomatic: a flexible trimmer for Illumina sequence data. Bioinformatics 30:2114–2120.</w:t>
      </w:r>
    </w:p>
    <w:p w14:paraId="11044B9D"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33. </w:t>
      </w:r>
      <w:r w:rsidRPr="00062A64">
        <w:rPr>
          <w:noProof/>
        </w:rPr>
        <w:tab/>
        <w:t>Langmead B, Salzberg SL. 2012. Fast gapped-read alignment with Bowtie 2. Nat Methods 9:357–359.</w:t>
      </w:r>
    </w:p>
    <w:p w14:paraId="6CD577C9"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34. </w:t>
      </w:r>
      <w:r w:rsidRPr="00062A64">
        <w:rPr>
          <w:noProof/>
        </w:rPr>
        <w:tab/>
        <w:t>Anders S, Pyl PT, Huber W. 2015. HTSeq--a Python framework to work with high-throughput sequencing data. Bioinformatics 31:166–169.</w:t>
      </w:r>
    </w:p>
    <w:p w14:paraId="54614B3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35. </w:t>
      </w:r>
      <w:r w:rsidRPr="00062A64">
        <w:rPr>
          <w:noProof/>
        </w:rPr>
        <w:tab/>
        <w:t>Robinson MD, McCarthy DJ, Smyth GK. 2010. edgeR: a Bioconductor package for differential expression analysis of digital gene expression data. Bioinformatics 26:139–140.</w:t>
      </w:r>
    </w:p>
    <w:p w14:paraId="33902852"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36. </w:t>
      </w:r>
      <w:r w:rsidRPr="00062A64">
        <w:rPr>
          <w:noProof/>
        </w:rPr>
        <w:tab/>
        <w:t>Benjamini Y, Hochberg Y. 1995. Controlling the False Discovery Rate: A Practical and Powerful Approach to Multiple Testing. J R Stat Soc Ser B 57:289–300.</w:t>
      </w:r>
    </w:p>
    <w:p w14:paraId="3C679E5E"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37. </w:t>
      </w:r>
      <w:r w:rsidRPr="00062A64">
        <w:rPr>
          <w:noProof/>
        </w:rPr>
        <w:tab/>
        <w:t>Storey JD. 2003. The positive false discovery rate: A Bayesian interpretation and the q-value. Ann Stat 31:2013–2035.</w:t>
      </w:r>
    </w:p>
    <w:p w14:paraId="6E33480C"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38. </w:t>
      </w:r>
      <w:r w:rsidRPr="00062A64">
        <w:rPr>
          <w:noProof/>
        </w:rPr>
        <w:tab/>
        <w:t>Kaczmarczyk A, Vorholt JA, Francez-Charlot A. 2012. Markerless gene deletion system for sphingomonads. Appl Environ Microbiol 78:3774–3777.</w:t>
      </w:r>
    </w:p>
    <w:p w14:paraId="405FF4A3" w14:textId="77777777" w:rsidR="00062A64" w:rsidRPr="00062A64" w:rsidRDefault="00062A64" w:rsidP="00062A64">
      <w:pPr>
        <w:widowControl w:val="0"/>
        <w:autoSpaceDE w:val="0"/>
        <w:autoSpaceDN w:val="0"/>
        <w:adjustRightInd w:val="0"/>
        <w:ind w:left="640" w:hanging="640"/>
        <w:rPr>
          <w:noProof/>
        </w:rPr>
      </w:pPr>
      <w:r w:rsidRPr="00062A64">
        <w:rPr>
          <w:noProof/>
        </w:rPr>
        <w:t xml:space="preserve">39. </w:t>
      </w:r>
      <w:r w:rsidRPr="00062A64">
        <w:rPr>
          <w:noProof/>
        </w:rPr>
        <w:tab/>
        <w:t>Studier FW. 2005. Protein production by auto-induction in high density shaking cultures. Protein Expr Purif 41:207–234.</w:t>
      </w:r>
    </w:p>
    <w:p w14:paraId="53DC80B2" w14:textId="22459E00" w:rsidR="00291AA8" w:rsidRPr="007B270D" w:rsidRDefault="007B270D" w:rsidP="00062A64">
      <w:pPr>
        <w:widowControl w:val="0"/>
        <w:autoSpaceDE w:val="0"/>
        <w:autoSpaceDN w:val="0"/>
        <w:adjustRightInd w:val="0"/>
        <w:ind w:left="640" w:hanging="640"/>
      </w:pPr>
      <w:r>
        <w:fldChar w:fldCharType="end"/>
      </w:r>
    </w:p>
    <w:sectPr w:rsidR="00291AA8" w:rsidRPr="007B270D" w:rsidSect="001C5D04">
      <w:footerReference w:type="default" r:id="rId11"/>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1769" w16cex:dateUtc="2021-05-21T16:26:00Z"/>
  <w16cex:commentExtensible w16cex:durableId="24521744" w16cex:dateUtc="2021-05-21T16:25:00Z"/>
  <w16cex:commentExtensible w16cex:durableId="2451EA46" w16cex:dateUtc="2021-05-21T13:13:00Z"/>
  <w16cex:commentExtensible w16cex:durableId="245216C0" w16cex:dateUtc="2021-05-21T16:23:00Z"/>
  <w16cex:commentExtensible w16cex:durableId="24521791" w16cex:dateUtc="2021-05-21T16:27:00Z"/>
  <w16cex:commentExtensible w16cex:durableId="245220C5" w16cex:dateUtc="2021-05-21T17:06:00Z"/>
  <w16cex:commentExtensible w16cex:durableId="24522092" w16cex:dateUtc="2021-05-21T17:05:00Z"/>
  <w16cex:commentExtensible w16cex:durableId="2452308C" w16cex:dateUtc="2021-05-21T18:13:00Z"/>
  <w16cex:commentExtensible w16cex:durableId="24523C32" w16cex:dateUtc="2021-05-21T19:03:00Z"/>
  <w16cex:commentExtensible w16cex:durableId="24523F08" w16cex:dateUtc="2021-05-21T19:15:00Z"/>
  <w16cex:commentExtensible w16cex:durableId="24523F98" w16cex:dateUtc="2021-05-21T19:18:00Z"/>
  <w16cex:commentExtensible w16cex:durableId="24524438" w16cex:dateUtc="2021-05-21T19:37:00Z"/>
  <w16cex:commentExtensible w16cex:durableId="245244C9" w16cex:dateUtc="2021-05-21T19:40:00Z"/>
  <w16cex:commentExtensible w16cex:durableId="2452534C" w16cex:dateUtc="2021-05-21T20:42:00Z"/>
  <w16cex:commentExtensible w16cex:durableId="24524816" w16cex:dateUtc="2021-05-21T19:54:00Z"/>
  <w16cex:commentExtensible w16cex:durableId="24524867" w16cex:dateUtc="2021-05-21T19:55:00Z"/>
  <w16cex:commentExtensible w16cex:durableId="24524C37" w16cex:dateUtc="2021-05-21T20:11:00Z"/>
  <w16cex:commentExtensible w16cex:durableId="24524CC6" w16cex:dateUtc="2021-05-21T20: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785DE" w14:textId="77777777" w:rsidR="00363275" w:rsidRDefault="00363275" w:rsidP="00F84FA1">
      <w:r>
        <w:separator/>
      </w:r>
    </w:p>
  </w:endnote>
  <w:endnote w:type="continuationSeparator" w:id="0">
    <w:p w14:paraId="30EEA617" w14:textId="77777777" w:rsidR="00363275" w:rsidRDefault="00363275" w:rsidP="00F8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634597"/>
      <w:docPartObj>
        <w:docPartGallery w:val="Page Numbers (Bottom of Page)"/>
        <w:docPartUnique/>
      </w:docPartObj>
    </w:sdtPr>
    <w:sdtEndPr>
      <w:rPr>
        <w:noProof/>
      </w:rPr>
    </w:sdtEndPr>
    <w:sdtContent>
      <w:p w14:paraId="6F0DFAF9" w14:textId="58029022" w:rsidR="00DC15BF" w:rsidRDefault="00DC15BF">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70150B16" w14:textId="77777777" w:rsidR="00DC15BF" w:rsidRDefault="00DC1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CB981" w14:textId="77777777" w:rsidR="00363275" w:rsidRDefault="00363275" w:rsidP="00F84FA1">
      <w:r>
        <w:separator/>
      </w:r>
    </w:p>
  </w:footnote>
  <w:footnote w:type="continuationSeparator" w:id="0">
    <w:p w14:paraId="5F1E907A" w14:textId="77777777" w:rsidR="00363275" w:rsidRDefault="00363275" w:rsidP="00F84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82F"/>
    <w:multiLevelType w:val="hybridMultilevel"/>
    <w:tmpl w:val="7574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E1699"/>
    <w:multiLevelType w:val="hybridMultilevel"/>
    <w:tmpl w:val="09E4E302"/>
    <w:lvl w:ilvl="0" w:tplc="E58E1CE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15BB"/>
    <w:multiLevelType w:val="hybridMultilevel"/>
    <w:tmpl w:val="EF84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9711B"/>
    <w:multiLevelType w:val="hybridMultilevel"/>
    <w:tmpl w:val="0722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77B67"/>
    <w:multiLevelType w:val="hybridMultilevel"/>
    <w:tmpl w:val="FCE8F93C"/>
    <w:lvl w:ilvl="0" w:tplc="B0C057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80F19"/>
    <w:multiLevelType w:val="hybridMultilevel"/>
    <w:tmpl w:val="11A69506"/>
    <w:lvl w:ilvl="0" w:tplc="3D32206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72B7A"/>
    <w:multiLevelType w:val="hybridMultilevel"/>
    <w:tmpl w:val="BF12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07EDF"/>
    <w:multiLevelType w:val="hybridMultilevel"/>
    <w:tmpl w:val="C758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7243D"/>
    <w:multiLevelType w:val="hybridMultilevel"/>
    <w:tmpl w:val="2714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C2B39"/>
    <w:multiLevelType w:val="hybridMultilevel"/>
    <w:tmpl w:val="92E255D0"/>
    <w:lvl w:ilvl="0" w:tplc="E75A0E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B104A"/>
    <w:multiLevelType w:val="hybridMultilevel"/>
    <w:tmpl w:val="92486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E7C42"/>
    <w:multiLevelType w:val="hybridMultilevel"/>
    <w:tmpl w:val="801083AC"/>
    <w:lvl w:ilvl="0" w:tplc="F192F50E">
      <w:start w:val="1"/>
      <w:numFmt w:val="decimal"/>
      <w:lvlText w:val="%1."/>
      <w:lvlJc w:val="left"/>
      <w:pPr>
        <w:ind w:left="360" w:hanging="360"/>
      </w:pPr>
      <w:rPr>
        <w:rFonts w:hint="default"/>
        <w:b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7"/>
  </w:num>
  <w:num w:numId="4">
    <w:abstractNumId w:val="11"/>
  </w:num>
  <w:num w:numId="5">
    <w:abstractNumId w:val="9"/>
  </w:num>
  <w:num w:numId="6">
    <w:abstractNumId w:val="4"/>
  </w:num>
  <w:num w:numId="7">
    <w:abstractNumId w:val="10"/>
  </w:num>
  <w:num w:numId="8">
    <w:abstractNumId w:val="0"/>
  </w:num>
  <w:num w:numId="9">
    <w:abstractNumId w:val="2"/>
  </w:num>
  <w:num w:numId="10">
    <w:abstractNumId w:val="6"/>
  </w:num>
  <w:num w:numId="11">
    <w:abstractNumId w:val="8"/>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AD" w15:userId="S::amlinz@wisc.edu::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C717A"/>
    <w:rsid w:val="00000C24"/>
    <w:rsid w:val="0000283A"/>
    <w:rsid w:val="000031A4"/>
    <w:rsid w:val="00006416"/>
    <w:rsid w:val="0001117B"/>
    <w:rsid w:val="000119B7"/>
    <w:rsid w:val="0001371C"/>
    <w:rsid w:val="000141F3"/>
    <w:rsid w:val="000155AA"/>
    <w:rsid w:val="000168ED"/>
    <w:rsid w:val="000202AC"/>
    <w:rsid w:val="00021C61"/>
    <w:rsid w:val="00025383"/>
    <w:rsid w:val="00026D23"/>
    <w:rsid w:val="00032D19"/>
    <w:rsid w:val="000357B2"/>
    <w:rsid w:val="00035C29"/>
    <w:rsid w:val="00037851"/>
    <w:rsid w:val="00037EE3"/>
    <w:rsid w:val="0004298F"/>
    <w:rsid w:val="000437AB"/>
    <w:rsid w:val="00046890"/>
    <w:rsid w:val="00047434"/>
    <w:rsid w:val="00054591"/>
    <w:rsid w:val="00057E89"/>
    <w:rsid w:val="00057ECF"/>
    <w:rsid w:val="00060339"/>
    <w:rsid w:val="00062A64"/>
    <w:rsid w:val="00065A55"/>
    <w:rsid w:val="00066FF3"/>
    <w:rsid w:val="000707E1"/>
    <w:rsid w:val="00070DE4"/>
    <w:rsid w:val="00075F4B"/>
    <w:rsid w:val="00083589"/>
    <w:rsid w:val="000853A9"/>
    <w:rsid w:val="000861F6"/>
    <w:rsid w:val="00087978"/>
    <w:rsid w:val="000879E2"/>
    <w:rsid w:val="00093B83"/>
    <w:rsid w:val="00096C87"/>
    <w:rsid w:val="000975B8"/>
    <w:rsid w:val="000A1303"/>
    <w:rsid w:val="000A2048"/>
    <w:rsid w:val="000A3603"/>
    <w:rsid w:val="000A5ACC"/>
    <w:rsid w:val="000B0FA5"/>
    <w:rsid w:val="000B420E"/>
    <w:rsid w:val="000C1EAC"/>
    <w:rsid w:val="000C28FA"/>
    <w:rsid w:val="000C63DE"/>
    <w:rsid w:val="000C6DD8"/>
    <w:rsid w:val="000C761A"/>
    <w:rsid w:val="000D0B05"/>
    <w:rsid w:val="000D63F4"/>
    <w:rsid w:val="000E24A7"/>
    <w:rsid w:val="000E2727"/>
    <w:rsid w:val="000E4184"/>
    <w:rsid w:val="000E7D45"/>
    <w:rsid w:val="000F1853"/>
    <w:rsid w:val="000F1856"/>
    <w:rsid w:val="000F296B"/>
    <w:rsid w:val="000F2F10"/>
    <w:rsid w:val="000F3AAD"/>
    <w:rsid w:val="000F60AF"/>
    <w:rsid w:val="000F7066"/>
    <w:rsid w:val="000F72FC"/>
    <w:rsid w:val="00106138"/>
    <w:rsid w:val="00110309"/>
    <w:rsid w:val="0011689D"/>
    <w:rsid w:val="001178AB"/>
    <w:rsid w:val="00120090"/>
    <w:rsid w:val="001217B7"/>
    <w:rsid w:val="00133149"/>
    <w:rsid w:val="00136C46"/>
    <w:rsid w:val="001441D0"/>
    <w:rsid w:val="00145444"/>
    <w:rsid w:val="001456ED"/>
    <w:rsid w:val="001502E1"/>
    <w:rsid w:val="001514BE"/>
    <w:rsid w:val="00165D98"/>
    <w:rsid w:val="00165EB3"/>
    <w:rsid w:val="00166132"/>
    <w:rsid w:val="00166840"/>
    <w:rsid w:val="00166A3D"/>
    <w:rsid w:val="0017261C"/>
    <w:rsid w:val="00172AF1"/>
    <w:rsid w:val="001756B2"/>
    <w:rsid w:val="00175BF9"/>
    <w:rsid w:val="001761CE"/>
    <w:rsid w:val="00182396"/>
    <w:rsid w:val="0018498A"/>
    <w:rsid w:val="001865A2"/>
    <w:rsid w:val="00186624"/>
    <w:rsid w:val="001A16B7"/>
    <w:rsid w:val="001A6C67"/>
    <w:rsid w:val="001A7293"/>
    <w:rsid w:val="001A7FE6"/>
    <w:rsid w:val="001B04CA"/>
    <w:rsid w:val="001B574C"/>
    <w:rsid w:val="001B5EE5"/>
    <w:rsid w:val="001B6994"/>
    <w:rsid w:val="001B6B87"/>
    <w:rsid w:val="001C20FC"/>
    <w:rsid w:val="001C5D04"/>
    <w:rsid w:val="001C7ADF"/>
    <w:rsid w:val="001C7CCD"/>
    <w:rsid w:val="001C7D32"/>
    <w:rsid w:val="001D057F"/>
    <w:rsid w:val="001D1EA0"/>
    <w:rsid w:val="001D2452"/>
    <w:rsid w:val="001D3979"/>
    <w:rsid w:val="001D6E94"/>
    <w:rsid w:val="001E00C2"/>
    <w:rsid w:val="001E0BCA"/>
    <w:rsid w:val="001E174A"/>
    <w:rsid w:val="001E1E79"/>
    <w:rsid w:val="001E5E95"/>
    <w:rsid w:val="001E7A53"/>
    <w:rsid w:val="001F0072"/>
    <w:rsid w:val="001F25FD"/>
    <w:rsid w:val="001F2D4E"/>
    <w:rsid w:val="001F354B"/>
    <w:rsid w:val="001F7671"/>
    <w:rsid w:val="0020368E"/>
    <w:rsid w:val="00204102"/>
    <w:rsid w:val="00204AF3"/>
    <w:rsid w:val="0020522F"/>
    <w:rsid w:val="00205E09"/>
    <w:rsid w:val="00206091"/>
    <w:rsid w:val="002142CE"/>
    <w:rsid w:val="0021552D"/>
    <w:rsid w:val="00222265"/>
    <w:rsid w:val="00223CEB"/>
    <w:rsid w:val="002250B4"/>
    <w:rsid w:val="002262B0"/>
    <w:rsid w:val="002265AB"/>
    <w:rsid w:val="00227BC3"/>
    <w:rsid w:val="0023349C"/>
    <w:rsid w:val="00234BD9"/>
    <w:rsid w:val="00235F5C"/>
    <w:rsid w:val="002401D3"/>
    <w:rsid w:val="002413F1"/>
    <w:rsid w:val="00244CD7"/>
    <w:rsid w:val="00250201"/>
    <w:rsid w:val="00251018"/>
    <w:rsid w:val="002510C7"/>
    <w:rsid w:val="00252845"/>
    <w:rsid w:val="00254D77"/>
    <w:rsid w:val="00256C35"/>
    <w:rsid w:val="002570C1"/>
    <w:rsid w:val="00257CEC"/>
    <w:rsid w:val="00260AE7"/>
    <w:rsid w:val="00261000"/>
    <w:rsid w:val="00261F51"/>
    <w:rsid w:val="00267A64"/>
    <w:rsid w:val="002717CE"/>
    <w:rsid w:val="00271BDF"/>
    <w:rsid w:val="00273110"/>
    <w:rsid w:val="002746AE"/>
    <w:rsid w:val="00277896"/>
    <w:rsid w:val="00280A03"/>
    <w:rsid w:val="00281E8F"/>
    <w:rsid w:val="002847CE"/>
    <w:rsid w:val="002871FF"/>
    <w:rsid w:val="00291AA8"/>
    <w:rsid w:val="0029469D"/>
    <w:rsid w:val="002A195F"/>
    <w:rsid w:val="002A7133"/>
    <w:rsid w:val="002A79A5"/>
    <w:rsid w:val="002B3F49"/>
    <w:rsid w:val="002B3F97"/>
    <w:rsid w:val="002B79BF"/>
    <w:rsid w:val="002C5489"/>
    <w:rsid w:val="002C717A"/>
    <w:rsid w:val="002E1B33"/>
    <w:rsid w:val="002E2FF7"/>
    <w:rsid w:val="002E37B9"/>
    <w:rsid w:val="002E792D"/>
    <w:rsid w:val="002F0239"/>
    <w:rsid w:val="002F0C73"/>
    <w:rsid w:val="002F39B2"/>
    <w:rsid w:val="002F4B6F"/>
    <w:rsid w:val="002F569F"/>
    <w:rsid w:val="002F6B62"/>
    <w:rsid w:val="003003DC"/>
    <w:rsid w:val="0030355D"/>
    <w:rsid w:val="00303EE7"/>
    <w:rsid w:val="003067D7"/>
    <w:rsid w:val="00306DE5"/>
    <w:rsid w:val="003072CD"/>
    <w:rsid w:val="00310ED2"/>
    <w:rsid w:val="00311CC8"/>
    <w:rsid w:val="00312003"/>
    <w:rsid w:val="0031240E"/>
    <w:rsid w:val="0031247E"/>
    <w:rsid w:val="003128A7"/>
    <w:rsid w:val="00313182"/>
    <w:rsid w:val="00313693"/>
    <w:rsid w:val="00317942"/>
    <w:rsid w:val="0032043A"/>
    <w:rsid w:val="00321B64"/>
    <w:rsid w:val="00330538"/>
    <w:rsid w:val="00330CE7"/>
    <w:rsid w:val="00331052"/>
    <w:rsid w:val="00331BD4"/>
    <w:rsid w:val="00332D61"/>
    <w:rsid w:val="00336959"/>
    <w:rsid w:val="003379E6"/>
    <w:rsid w:val="003406F7"/>
    <w:rsid w:val="00343832"/>
    <w:rsid w:val="00343E2D"/>
    <w:rsid w:val="00344FB0"/>
    <w:rsid w:val="00351813"/>
    <w:rsid w:val="00353161"/>
    <w:rsid w:val="003535AF"/>
    <w:rsid w:val="00356A5B"/>
    <w:rsid w:val="00361227"/>
    <w:rsid w:val="00363275"/>
    <w:rsid w:val="003656B5"/>
    <w:rsid w:val="00373CED"/>
    <w:rsid w:val="00383EBB"/>
    <w:rsid w:val="0038654D"/>
    <w:rsid w:val="003873C7"/>
    <w:rsid w:val="0039080A"/>
    <w:rsid w:val="00390C07"/>
    <w:rsid w:val="003935C6"/>
    <w:rsid w:val="003941A1"/>
    <w:rsid w:val="00394BE5"/>
    <w:rsid w:val="00397351"/>
    <w:rsid w:val="003A2835"/>
    <w:rsid w:val="003A5F5E"/>
    <w:rsid w:val="003A7621"/>
    <w:rsid w:val="003B4B32"/>
    <w:rsid w:val="003B7857"/>
    <w:rsid w:val="003C1391"/>
    <w:rsid w:val="003C56A8"/>
    <w:rsid w:val="003D3A67"/>
    <w:rsid w:val="003D3CD4"/>
    <w:rsid w:val="003D41B3"/>
    <w:rsid w:val="003D45CA"/>
    <w:rsid w:val="003F1642"/>
    <w:rsid w:val="003F1973"/>
    <w:rsid w:val="003F5FA5"/>
    <w:rsid w:val="003F69A8"/>
    <w:rsid w:val="003F7C0F"/>
    <w:rsid w:val="00401C0D"/>
    <w:rsid w:val="00403AF5"/>
    <w:rsid w:val="0040592C"/>
    <w:rsid w:val="00410DF2"/>
    <w:rsid w:val="0041479F"/>
    <w:rsid w:val="00417BFD"/>
    <w:rsid w:val="00424096"/>
    <w:rsid w:val="00425BFF"/>
    <w:rsid w:val="0042704D"/>
    <w:rsid w:val="00431B1D"/>
    <w:rsid w:val="004342C6"/>
    <w:rsid w:val="0043454E"/>
    <w:rsid w:val="00434C95"/>
    <w:rsid w:val="004404B3"/>
    <w:rsid w:val="00443621"/>
    <w:rsid w:val="004443D3"/>
    <w:rsid w:val="00453575"/>
    <w:rsid w:val="0045429A"/>
    <w:rsid w:val="0045522E"/>
    <w:rsid w:val="00455EF0"/>
    <w:rsid w:val="00457C01"/>
    <w:rsid w:val="00460C98"/>
    <w:rsid w:val="004655EA"/>
    <w:rsid w:val="00471C99"/>
    <w:rsid w:val="004742BE"/>
    <w:rsid w:val="00474552"/>
    <w:rsid w:val="0048523E"/>
    <w:rsid w:val="00487B37"/>
    <w:rsid w:val="00494905"/>
    <w:rsid w:val="0049626E"/>
    <w:rsid w:val="00497E47"/>
    <w:rsid w:val="004A05D0"/>
    <w:rsid w:val="004A2742"/>
    <w:rsid w:val="004A3B91"/>
    <w:rsid w:val="004A522A"/>
    <w:rsid w:val="004A6D87"/>
    <w:rsid w:val="004B6017"/>
    <w:rsid w:val="004B7831"/>
    <w:rsid w:val="004C077B"/>
    <w:rsid w:val="004C47B9"/>
    <w:rsid w:val="004D2924"/>
    <w:rsid w:val="004D2AF7"/>
    <w:rsid w:val="004E0D69"/>
    <w:rsid w:val="004E280D"/>
    <w:rsid w:val="004E5EDA"/>
    <w:rsid w:val="004F122C"/>
    <w:rsid w:val="004F221B"/>
    <w:rsid w:val="004F4582"/>
    <w:rsid w:val="004F77A8"/>
    <w:rsid w:val="0050059B"/>
    <w:rsid w:val="005031B7"/>
    <w:rsid w:val="00503EE2"/>
    <w:rsid w:val="00505B8E"/>
    <w:rsid w:val="005060D2"/>
    <w:rsid w:val="005075E5"/>
    <w:rsid w:val="00510BEF"/>
    <w:rsid w:val="0051478D"/>
    <w:rsid w:val="005161DC"/>
    <w:rsid w:val="005175F8"/>
    <w:rsid w:val="00521033"/>
    <w:rsid w:val="005211DE"/>
    <w:rsid w:val="0052336E"/>
    <w:rsid w:val="00525B8D"/>
    <w:rsid w:val="00526154"/>
    <w:rsid w:val="005277C4"/>
    <w:rsid w:val="0053491A"/>
    <w:rsid w:val="00535829"/>
    <w:rsid w:val="00536283"/>
    <w:rsid w:val="00541694"/>
    <w:rsid w:val="00543C6E"/>
    <w:rsid w:val="005445F4"/>
    <w:rsid w:val="0054540C"/>
    <w:rsid w:val="00546A42"/>
    <w:rsid w:val="00546B3D"/>
    <w:rsid w:val="00547358"/>
    <w:rsid w:val="0055059C"/>
    <w:rsid w:val="00552731"/>
    <w:rsid w:val="00553203"/>
    <w:rsid w:val="00557613"/>
    <w:rsid w:val="0056190D"/>
    <w:rsid w:val="00564A64"/>
    <w:rsid w:val="00564CC8"/>
    <w:rsid w:val="00565EDD"/>
    <w:rsid w:val="00567E28"/>
    <w:rsid w:val="00573D9D"/>
    <w:rsid w:val="005805A3"/>
    <w:rsid w:val="005816EF"/>
    <w:rsid w:val="00583BD6"/>
    <w:rsid w:val="0058404C"/>
    <w:rsid w:val="0058522F"/>
    <w:rsid w:val="00590633"/>
    <w:rsid w:val="00593071"/>
    <w:rsid w:val="00594726"/>
    <w:rsid w:val="005979DD"/>
    <w:rsid w:val="005A227F"/>
    <w:rsid w:val="005A469E"/>
    <w:rsid w:val="005A4A7F"/>
    <w:rsid w:val="005A6D54"/>
    <w:rsid w:val="005B4807"/>
    <w:rsid w:val="005B5B77"/>
    <w:rsid w:val="005B759D"/>
    <w:rsid w:val="005C0439"/>
    <w:rsid w:val="005C466E"/>
    <w:rsid w:val="005C5DF0"/>
    <w:rsid w:val="005D1D0E"/>
    <w:rsid w:val="005D3926"/>
    <w:rsid w:val="005D4CA1"/>
    <w:rsid w:val="005D5F79"/>
    <w:rsid w:val="005E0DA2"/>
    <w:rsid w:val="005E3A84"/>
    <w:rsid w:val="005E415B"/>
    <w:rsid w:val="005F0245"/>
    <w:rsid w:val="005F2203"/>
    <w:rsid w:val="005F49E4"/>
    <w:rsid w:val="005F52C5"/>
    <w:rsid w:val="00602EA8"/>
    <w:rsid w:val="00603E46"/>
    <w:rsid w:val="00614066"/>
    <w:rsid w:val="00614B96"/>
    <w:rsid w:val="00615C72"/>
    <w:rsid w:val="0062087A"/>
    <w:rsid w:val="00622BC6"/>
    <w:rsid w:val="00623FDE"/>
    <w:rsid w:val="00624995"/>
    <w:rsid w:val="006256D6"/>
    <w:rsid w:val="00627D33"/>
    <w:rsid w:val="00633066"/>
    <w:rsid w:val="006371A4"/>
    <w:rsid w:val="00642AEF"/>
    <w:rsid w:val="00653663"/>
    <w:rsid w:val="006546D5"/>
    <w:rsid w:val="0065599E"/>
    <w:rsid w:val="006562A0"/>
    <w:rsid w:val="006612DF"/>
    <w:rsid w:val="006619C8"/>
    <w:rsid w:val="00663089"/>
    <w:rsid w:val="00665639"/>
    <w:rsid w:val="006671EB"/>
    <w:rsid w:val="00667966"/>
    <w:rsid w:val="00670327"/>
    <w:rsid w:val="006728A9"/>
    <w:rsid w:val="00675726"/>
    <w:rsid w:val="006767F6"/>
    <w:rsid w:val="00676E5A"/>
    <w:rsid w:val="006771DA"/>
    <w:rsid w:val="00677260"/>
    <w:rsid w:val="00680124"/>
    <w:rsid w:val="006857E3"/>
    <w:rsid w:val="00686790"/>
    <w:rsid w:val="00690FE9"/>
    <w:rsid w:val="0069114D"/>
    <w:rsid w:val="00691AB8"/>
    <w:rsid w:val="006927A0"/>
    <w:rsid w:val="006927B8"/>
    <w:rsid w:val="00694BF8"/>
    <w:rsid w:val="006A3132"/>
    <w:rsid w:val="006A31A1"/>
    <w:rsid w:val="006A39FB"/>
    <w:rsid w:val="006A4900"/>
    <w:rsid w:val="006A7A7A"/>
    <w:rsid w:val="006B3AEB"/>
    <w:rsid w:val="006B58F8"/>
    <w:rsid w:val="006C261A"/>
    <w:rsid w:val="006C380C"/>
    <w:rsid w:val="006C49EB"/>
    <w:rsid w:val="006D1506"/>
    <w:rsid w:val="006D2E83"/>
    <w:rsid w:val="006D381B"/>
    <w:rsid w:val="006D559A"/>
    <w:rsid w:val="006D7047"/>
    <w:rsid w:val="006D71F1"/>
    <w:rsid w:val="006E670F"/>
    <w:rsid w:val="006E6A58"/>
    <w:rsid w:val="006F5CA0"/>
    <w:rsid w:val="006F6016"/>
    <w:rsid w:val="006F6AC5"/>
    <w:rsid w:val="00700F92"/>
    <w:rsid w:val="00701CA1"/>
    <w:rsid w:val="007022A5"/>
    <w:rsid w:val="007022DA"/>
    <w:rsid w:val="00706851"/>
    <w:rsid w:val="00706C36"/>
    <w:rsid w:val="00707586"/>
    <w:rsid w:val="00710B58"/>
    <w:rsid w:val="0071570B"/>
    <w:rsid w:val="00715B4C"/>
    <w:rsid w:val="00716027"/>
    <w:rsid w:val="00721A98"/>
    <w:rsid w:val="007303ED"/>
    <w:rsid w:val="00732D6A"/>
    <w:rsid w:val="007335BD"/>
    <w:rsid w:val="0073423E"/>
    <w:rsid w:val="00740705"/>
    <w:rsid w:val="0074273C"/>
    <w:rsid w:val="00746128"/>
    <w:rsid w:val="00746DE3"/>
    <w:rsid w:val="00750DA6"/>
    <w:rsid w:val="00751ECA"/>
    <w:rsid w:val="007521B7"/>
    <w:rsid w:val="007566D9"/>
    <w:rsid w:val="007568B6"/>
    <w:rsid w:val="00756B1C"/>
    <w:rsid w:val="00760C55"/>
    <w:rsid w:val="007613D2"/>
    <w:rsid w:val="007621CD"/>
    <w:rsid w:val="00762B15"/>
    <w:rsid w:val="0076420B"/>
    <w:rsid w:val="00765144"/>
    <w:rsid w:val="00766314"/>
    <w:rsid w:val="00773F65"/>
    <w:rsid w:val="00774F4B"/>
    <w:rsid w:val="00777B5C"/>
    <w:rsid w:val="0078209B"/>
    <w:rsid w:val="0078232B"/>
    <w:rsid w:val="0079391F"/>
    <w:rsid w:val="00793EC3"/>
    <w:rsid w:val="007963C4"/>
    <w:rsid w:val="007964FE"/>
    <w:rsid w:val="007A0B35"/>
    <w:rsid w:val="007A2A9C"/>
    <w:rsid w:val="007A30CD"/>
    <w:rsid w:val="007A369A"/>
    <w:rsid w:val="007A5AF6"/>
    <w:rsid w:val="007B1E13"/>
    <w:rsid w:val="007B270D"/>
    <w:rsid w:val="007B2E26"/>
    <w:rsid w:val="007B353C"/>
    <w:rsid w:val="007B375C"/>
    <w:rsid w:val="007B52B8"/>
    <w:rsid w:val="007B62A2"/>
    <w:rsid w:val="007C584C"/>
    <w:rsid w:val="007C6675"/>
    <w:rsid w:val="007C6F68"/>
    <w:rsid w:val="007C79A9"/>
    <w:rsid w:val="007D133E"/>
    <w:rsid w:val="007D1896"/>
    <w:rsid w:val="007D2B93"/>
    <w:rsid w:val="007D2C6A"/>
    <w:rsid w:val="007D2E2B"/>
    <w:rsid w:val="007D68FE"/>
    <w:rsid w:val="007E0BA6"/>
    <w:rsid w:val="007E1DBD"/>
    <w:rsid w:val="007E46F6"/>
    <w:rsid w:val="007E4B1A"/>
    <w:rsid w:val="007E6E6B"/>
    <w:rsid w:val="007E7089"/>
    <w:rsid w:val="007E795F"/>
    <w:rsid w:val="007E799B"/>
    <w:rsid w:val="007F124A"/>
    <w:rsid w:val="007F5763"/>
    <w:rsid w:val="008018B3"/>
    <w:rsid w:val="00805979"/>
    <w:rsid w:val="00806BEB"/>
    <w:rsid w:val="008074FE"/>
    <w:rsid w:val="008078CB"/>
    <w:rsid w:val="00812458"/>
    <w:rsid w:val="00812B46"/>
    <w:rsid w:val="008139F9"/>
    <w:rsid w:val="00815DF6"/>
    <w:rsid w:val="00835B19"/>
    <w:rsid w:val="0083783D"/>
    <w:rsid w:val="00840D74"/>
    <w:rsid w:val="00844196"/>
    <w:rsid w:val="008444C4"/>
    <w:rsid w:val="00844D8E"/>
    <w:rsid w:val="0085457A"/>
    <w:rsid w:val="00855014"/>
    <w:rsid w:val="008617A3"/>
    <w:rsid w:val="008643EF"/>
    <w:rsid w:val="00864C20"/>
    <w:rsid w:val="00867A0C"/>
    <w:rsid w:val="00872165"/>
    <w:rsid w:val="00873D44"/>
    <w:rsid w:val="008760EA"/>
    <w:rsid w:val="0088109F"/>
    <w:rsid w:val="0088288F"/>
    <w:rsid w:val="00887859"/>
    <w:rsid w:val="00891AE8"/>
    <w:rsid w:val="00892654"/>
    <w:rsid w:val="0089317B"/>
    <w:rsid w:val="00895DE6"/>
    <w:rsid w:val="008975CB"/>
    <w:rsid w:val="008A2FF3"/>
    <w:rsid w:val="008A5421"/>
    <w:rsid w:val="008A7345"/>
    <w:rsid w:val="008B3FCD"/>
    <w:rsid w:val="008B4849"/>
    <w:rsid w:val="008C018D"/>
    <w:rsid w:val="008C1767"/>
    <w:rsid w:val="008C34DC"/>
    <w:rsid w:val="008C3A4E"/>
    <w:rsid w:val="008D158F"/>
    <w:rsid w:val="008D26C1"/>
    <w:rsid w:val="008D27F8"/>
    <w:rsid w:val="008D482B"/>
    <w:rsid w:val="008D61ED"/>
    <w:rsid w:val="008D7BFA"/>
    <w:rsid w:val="008E0BFE"/>
    <w:rsid w:val="008E263F"/>
    <w:rsid w:val="008F0A73"/>
    <w:rsid w:val="008F296C"/>
    <w:rsid w:val="008F59AF"/>
    <w:rsid w:val="008F5EDA"/>
    <w:rsid w:val="00901F29"/>
    <w:rsid w:val="00906805"/>
    <w:rsid w:val="0090731B"/>
    <w:rsid w:val="00917348"/>
    <w:rsid w:val="00926E1E"/>
    <w:rsid w:val="00927C7D"/>
    <w:rsid w:val="00930627"/>
    <w:rsid w:val="00931666"/>
    <w:rsid w:val="00931749"/>
    <w:rsid w:val="009322DF"/>
    <w:rsid w:val="009331A8"/>
    <w:rsid w:val="009332F6"/>
    <w:rsid w:val="00936531"/>
    <w:rsid w:val="00936B17"/>
    <w:rsid w:val="00945075"/>
    <w:rsid w:val="00946A0E"/>
    <w:rsid w:val="00950C8A"/>
    <w:rsid w:val="0095464B"/>
    <w:rsid w:val="00954742"/>
    <w:rsid w:val="0095499B"/>
    <w:rsid w:val="00954AAD"/>
    <w:rsid w:val="009600D6"/>
    <w:rsid w:val="009605F5"/>
    <w:rsid w:val="00964A2E"/>
    <w:rsid w:val="00967627"/>
    <w:rsid w:val="00977478"/>
    <w:rsid w:val="0098369D"/>
    <w:rsid w:val="009A3EB9"/>
    <w:rsid w:val="009A5481"/>
    <w:rsid w:val="009A7EA6"/>
    <w:rsid w:val="009B21A2"/>
    <w:rsid w:val="009B2D7B"/>
    <w:rsid w:val="009B6EDD"/>
    <w:rsid w:val="009C2113"/>
    <w:rsid w:val="009C22C2"/>
    <w:rsid w:val="009D0F98"/>
    <w:rsid w:val="009D2E04"/>
    <w:rsid w:val="009D5000"/>
    <w:rsid w:val="009D524E"/>
    <w:rsid w:val="009D5B72"/>
    <w:rsid w:val="009D67E6"/>
    <w:rsid w:val="009D77AD"/>
    <w:rsid w:val="009E0DA5"/>
    <w:rsid w:val="009E3D6E"/>
    <w:rsid w:val="009F1A3B"/>
    <w:rsid w:val="009F37E7"/>
    <w:rsid w:val="009F4266"/>
    <w:rsid w:val="009F4370"/>
    <w:rsid w:val="009F77C5"/>
    <w:rsid w:val="00A015DC"/>
    <w:rsid w:val="00A027C7"/>
    <w:rsid w:val="00A0767E"/>
    <w:rsid w:val="00A1071D"/>
    <w:rsid w:val="00A1142E"/>
    <w:rsid w:val="00A11C82"/>
    <w:rsid w:val="00A138CB"/>
    <w:rsid w:val="00A149A9"/>
    <w:rsid w:val="00A2088C"/>
    <w:rsid w:val="00A21417"/>
    <w:rsid w:val="00A21B12"/>
    <w:rsid w:val="00A22B8D"/>
    <w:rsid w:val="00A22C74"/>
    <w:rsid w:val="00A24CE2"/>
    <w:rsid w:val="00A24EA2"/>
    <w:rsid w:val="00A26546"/>
    <w:rsid w:val="00A269C0"/>
    <w:rsid w:val="00A275C7"/>
    <w:rsid w:val="00A342D5"/>
    <w:rsid w:val="00A34825"/>
    <w:rsid w:val="00A406A6"/>
    <w:rsid w:val="00A42E55"/>
    <w:rsid w:val="00A4326C"/>
    <w:rsid w:val="00A50730"/>
    <w:rsid w:val="00A5409D"/>
    <w:rsid w:val="00A54E5A"/>
    <w:rsid w:val="00A567FD"/>
    <w:rsid w:val="00A56E0A"/>
    <w:rsid w:val="00A57E33"/>
    <w:rsid w:val="00A6007D"/>
    <w:rsid w:val="00A67327"/>
    <w:rsid w:val="00A67B7C"/>
    <w:rsid w:val="00A7540F"/>
    <w:rsid w:val="00A81B7F"/>
    <w:rsid w:val="00A842C7"/>
    <w:rsid w:val="00A8492B"/>
    <w:rsid w:val="00A84F81"/>
    <w:rsid w:val="00A93BED"/>
    <w:rsid w:val="00A949E7"/>
    <w:rsid w:val="00A96FC6"/>
    <w:rsid w:val="00AA09C0"/>
    <w:rsid w:val="00AA14A6"/>
    <w:rsid w:val="00AA373F"/>
    <w:rsid w:val="00AB2697"/>
    <w:rsid w:val="00AB7F45"/>
    <w:rsid w:val="00AC39E8"/>
    <w:rsid w:val="00AC5316"/>
    <w:rsid w:val="00AC6F42"/>
    <w:rsid w:val="00AC7C5C"/>
    <w:rsid w:val="00AD2450"/>
    <w:rsid w:val="00AD5854"/>
    <w:rsid w:val="00AD6B7D"/>
    <w:rsid w:val="00AD7C54"/>
    <w:rsid w:val="00AE1B1D"/>
    <w:rsid w:val="00AF08C8"/>
    <w:rsid w:val="00AF19E7"/>
    <w:rsid w:val="00AF5D37"/>
    <w:rsid w:val="00B03AD5"/>
    <w:rsid w:val="00B060EB"/>
    <w:rsid w:val="00B119CB"/>
    <w:rsid w:val="00B11F78"/>
    <w:rsid w:val="00B128E2"/>
    <w:rsid w:val="00B135A4"/>
    <w:rsid w:val="00B13F7F"/>
    <w:rsid w:val="00B17B92"/>
    <w:rsid w:val="00B20196"/>
    <w:rsid w:val="00B23699"/>
    <w:rsid w:val="00B239DA"/>
    <w:rsid w:val="00B262A3"/>
    <w:rsid w:val="00B26E18"/>
    <w:rsid w:val="00B31EC0"/>
    <w:rsid w:val="00B34929"/>
    <w:rsid w:val="00B40200"/>
    <w:rsid w:val="00B429DF"/>
    <w:rsid w:val="00B43AB0"/>
    <w:rsid w:val="00B44185"/>
    <w:rsid w:val="00B4493C"/>
    <w:rsid w:val="00B45FA9"/>
    <w:rsid w:val="00B460D3"/>
    <w:rsid w:val="00B47957"/>
    <w:rsid w:val="00B47BAB"/>
    <w:rsid w:val="00B50A3D"/>
    <w:rsid w:val="00B5455D"/>
    <w:rsid w:val="00B567D1"/>
    <w:rsid w:val="00B62866"/>
    <w:rsid w:val="00B65DD2"/>
    <w:rsid w:val="00B6629F"/>
    <w:rsid w:val="00B678D9"/>
    <w:rsid w:val="00B742B8"/>
    <w:rsid w:val="00B75631"/>
    <w:rsid w:val="00B75A68"/>
    <w:rsid w:val="00B8063F"/>
    <w:rsid w:val="00B85938"/>
    <w:rsid w:val="00B873CA"/>
    <w:rsid w:val="00B91692"/>
    <w:rsid w:val="00B949ED"/>
    <w:rsid w:val="00B952C1"/>
    <w:rsid w:val="00BA0CA0"/>
    <w:rsid w:val="00BA0DFF"/>
    <w:rsid w:val="00BA141B"/>
    <w:rsid w:val="00BA65A6"/>
    <w:rsid w:val="00BA7576"/>
    <w:rsid w:val="00BB2973"/>
    <w:rsid w:val="00BC2200"/>
    <w:rsid w:val="00BD06C7"/>
    <w:rsid w:val="00BD141E"/>
    <w:rsid w:val="00BD196B"/>
    <w:rsid w:val="00BD5F7C"/>
    <w:rsid w:val="00BE12ED"/>
    <w:rsid w:val="00BE34D2"/>
    <w:rsid w:val="00BE660D"/>
    <w:rsid w:val="00BE6707"/>
    <w:rsid w:val="00BE7149"/>
    <w:rsid w:val="00BE7A01"/>
    <w:rsid w:val="00BE7ED5"/>
    <w:rsid w:val="00BF115B"/>
    <w:rsid w:val="00BF1BB4"/>
    <w:rsid w:val="00BF1C6D"/>
    <w:rsid w:val="00BF25C0"/>
    <w:rsid w:val="00BF2805"/>
    <w:rsid w:val="00BF4162"/>
    <w:rsid w:val="00BF677A"/>
    <w:rsid w:val="00C004C5"/>
    <w:rsid w:val="00C00E9F"/>
    <w:rsid w:val="00C12A15"/>
    <w:rsid w:val="00C13ED7"/>
    <w:rsid w:val="00C16391"/>
    <w:rsid w:val="00C262D1"/>
    <w:rsid w:val="00C273EF"/>
    <w:rsid w:val="00C361A1"/>
    <w:rsid w:val="00C3782A"/>
    <w:rsid w:val="00C42092"/>
    <w:rsid w:val="00C423A2"/>
    <w:rsid w:val="00C43AF4"/>
    <w:rsid w:val="00C5100F"/>
    <w:rsid w:val="00C52427"/>
    <w:rsid w:val="00C5486E"/>
    <w:rsid w:val="00C54E77"/>
    <w:rsid w:val="00C558C0"/>
    <w:rsid w:val="00C55F96"/>
    <w:rsid w:val="00C57330"/>
    <w:rsid w:val="00C61091"/>
    <w:rsid w:val="00C61174"/>
    <w:rsid w:val="00C6436B"/>
    <w:rsid w:val="00C67C00"/>
    <w:rsid w:val="00C71EAF"/>
    <w:rsid w:val="00C73775"/>
    <w:rsid w:val="00C77E90"/>
    <w:rsid w:val="00C824C6"/>
    <w:rsid w:val="00C84856"/>
    <w:rsid w:val="00C849EF"/>
    <w:rsid w:val="00C84C7A"/>
    <w:rsid w:val="00C854F6"/>
    <w:rsid w:val="00C873EB"/>
    <w:rsid w:val="00C90EA7"/>
    <w:rsid w:val="00C92E39"/>
    <w:rsid w:val="00C948E3"/>
    <w:rsid w:val="00C949C7"/>
    <w:rsid w:val="00CA0334"/>
    <w:rsid w:val="00CA43BF"/>
    <w:rsid w:val="00CA7EBB"/>
    <w:rsid w:val="00CB0043"/>
    <w:rsid w:val="00CB08BF"/>
    <w:rsid w:val="00CB3788"/>
    <w:rsid w:val="00CB49BE"/>
    <w:rsid w:val="00CC2BD8"/>
    <w:rsid w:val="00CC2BE8"/>
    <w:rsid w:val="00CD03CC"/>
    <w:rsid w:val="00CD0D8B"/>
    <w:rsid w:val="00CD22EB"/>
    <w:rsid w:val="00CD3DA2"/>
    <w:rsid w:val="00CD4654"/>
    <w:rsid w:val="00CD6BA9"/>
    <w:rsid w:val="00CE14D9"/>
    <w:rsid w:val="00CE1F3C"/>
    <w:rsid w:val="00CE2407"/>
    <w:rsid w:val="00CF2D2E"/>
    <w:rsid w:val="00CF35E4"/>
    <w:rsid w:val="00CF41B8"/>
    <w:rsid w:val="00CF7613"/>
    <w:rsid w:val="00D00527"/>
    <w:rsid w:val="00D03238"/>
    <w:rsid w:val="00D036FF"/>
    <w:rsid w:val="00D0425D"/>
    <w:rsid w:val="00D06157"/>
    <w:rsid w:val="00D13C04"/>
    <w:rsid w:val="00D13F48"/>
    <w:rsid w:val="00D24961"/>
    <w:rsid w:val="00D27E2C"/>
    <w:rsid w:val="00D32102"/>
    <w:rsid w:val="00D44396"/>
    <w:rsid w:val="00D4643E"/>
    <w:rsid w:val="00D4769C"/>
    <w:rsid w:val="00D47CB9"/>
    <w:rsid w:val="00D53A35"/>
    <w:rsid w:val="00D553B5"/>
    <w:rsid w:val="00D60B02"/>
    <w:rsid w:val="00D61994"/>
    <w:rsid w:val="00D63042"/>
    <w:rsid w:val="00D640B4"/>
    <w:rsid w:val="00D71594"/>
    <w:rsid w:val="00D72297"/>
    <w:rsid w:val="00D7282D"/>
    <w:rsid w:val="00D7384E"/>
    <w:rsid w:val="00D74935"/>
    <w:rsid w:val="00D766AB"/>
    <w:rsid w:val="00D77187"/>
    <w:rsid w:val="00D77E53"/>
    <w:rsid w:val="00D84D0A"/>
    <w:rsid w:val="00D95AB0"/>
    <w:rsid w:val="00D95D8F"/>
    <w:rsid w:val="00D96532"/>
    <w:rsid w:val="00DA0865"/>
    <w:rsid w:val="00DA3BC7"/>
    <w:rsid w:val="00DB15A1"/>
    <w:rsid w:val="00DB17EF"/>
    <w:rsid w:val="00DC13C0"/>
    <w:rsid w:val="00DC15BF"/>
    <w:rsid w:val="00DD014F"/>
    <w:rsid w:val="00DD08B5"/>
    <w:rsid w:val="00DD3E98"/>
    <w:rsid w:val="00DD4269"/>
    <w:rsid w:val="00DE004F"/>
    <w:rsid w:val="00DE2900"/>
    <w:rsid w:val="00DE2CB7"/>
    <w:rsid w:val="00DE5A71"/>
    <w:rsid w:val="00E025A8"/>
    <w:rsid w:val="00E02D6C"/>
    <w:rsid w:val="00E03204"/>
    <w:rsid w:val="00E03842"/>
    <w:rsid w:val="00E05185"/>
    <w:rsid w:val="00E10B4F"/>
    <w:rsid w:val="00E14601"/>
    <w:rsid w:val="00E15824"/>
    <w:rsid w:val="00E164ED"/>
    <w:rsid w:val="00E16850"/>
    <w:rsid w:val="00E16D59"/>
    <w:rsid w:val="00E17800"/>
    <w:rsid w:val="00E2276E"/>
    <w:rsid w:val="00E308B3"/>
    <w:rsid w:val="00E3273A"/>
    <w:rsid w:val="00E36E86"/>
    <w:rsid w:val="00E377CB"/>
    <w:rsid w:val="00E4605B"/>
    <w:rsid w:val="00E4748D"/>
    <w:rsid w:val="00E511B9"/>
    <w:rsid w:val="00E54A31"/>
    <w:rsid w:val="00E55FCB"/>
    <w:rsid w:val="00E57840"/>
    <w:rsid w:val="00E57993"/>
    <w:rsid w:val="00E6271A"/>
    <w:rsid w:val="00E70119"/>
    <w:rsid w:val="00E70D96"/>
    <w:rsid w:val="00E716DC"/>
    <w:rsid w:val="00E7370B"/>
    <w:rsid w:val="00E74180"/>
    <w:rsid w:val="00E75895"/>
    <w:rsid w:val="00E76FD9"/>
    <w:rsid w:val="00E84971"/>
    <w:rsid w:val="00E908DD"/>
    <w:rsid w:val="00E928D8"/>
    <w:rsid w:val="00E95DA7"/>
    <w:rsid w:val="00E95EC8"/>
    <w:rsid w:val="00E96D51"/>
    <w:rsid w:val="00E97EAC"/>
    <w:rsid w:val="00EB2C5E"/>
    <w:rsid w:val="00EC1CB2"/>
    <w:rsid w:val="00EC7624"/>
    <w:rsid w:val="00ED24F9"/>
    <w:rsid w:val="00ED4B5A"/>
    <w:rsid w:val="00ED6864"/>
    <w:rsid w:val="00ED68B8"/>
    <w:rsid w:val="00EE1003"/>
    <w:rsid w:val="00EE1296"/>
    <w:rsid w:val="00EE1F4E"/>
    <w:rsid w:val="00EF58F9"/>
    <w:rsid w:val="00EF6092"/>
    <w:rsid w:val="00EF653F"/>
    <w:rsid w:val="00F01D5B"/>
    <w:rsid w:val="00F025D5"/>
    <w:rsid w:val="00F0463A"/>
    <w:rsid w:val="00F06CBD"/>
    <w:rsid w:val="00F06E62"/>
    <w:rsid w:val="00F13FF4"/>
    <w:rsid w:val="00F16791"/>
    <w:rsid w:val="00F17BF3"/>
    <w:rsid w:val="00F20CD3"/>
    <w:rsid w:val="00F247AB"/>
    <w:rsid w:val="00F274EC"/>
    <w:rsid w:val="00F31A39"/>
    <w:rsid w:val="00F34018"/>
    <w:rsid w:val="00F367D0"/>
    <w:rsid w:val="00F36DEE"/>
    <w:rsid w:val="00F40162"/>
    <w:rsid w:val="00F42531"/>
    <w:rsid w:val="00F42D92"/>
    <w:rsid w:val="00F50D90"/>
    <w:rsid w:val="00F51152"/>
    <w:rsid w:val="00F51F83"/>
    <w:rsid w:val="00F54320"/>
    <w:rsid w:val="00F6385E"/>
    <w:rsid w:val="00F663F4"/>
    <w:rsid w:val="00F67989"/>
    <w:rsid w:val="00F72150"/>
    <w:rsid w:val="00F76D56"/>
    <w:rsid w:val="00F84E3C"/>
    <w:rsid w:val="00F84FA1"/>
    <w:rsid w:val="00F85478"/>
    <w:rsid w:val="00F92648"/>
    <w:rsid w:val="00F93879"/>
    <w:rsid w:val="00F94002"/>
    <w:rsid w:val="00F9551C"/>
    <w:rsid w:val="00F97890"/>
    <w:rsid w:val="00FA11D7"/>
    <w:rsid w:val="00FA20C0"/>
    <w:rsid w:val="00FA4294"/>
    <w:rsid w:val="00FA437C"/>
    <w:rsid w:val="00FA6718"/>
    <w:rsid w:val="00FA775A"/>
    <w:rsid w:val="00FA7EA1"/>
    <w:rsid w:val="00FB2FCE"/>
    <w:rsid w:val="00FC6209"/>
    <w:rsid w:val="00FC687D"/>
    <w:rsid w:val="00FC6FCF"/>
    <w:rsid w:val="00FD050A"/>
    <w:rsid w:val="00FD21F9"/>
    <w:rsid w:val="00FD3A5C"/>
    <w:rsid w:val="00FD40A3"/>
    <w:rsid w:val="00FD6867"/>
    <w:rsid w:val="00FD6F25"/>
    <w:rsid w:val="00FD76BD"/>
    <w:rsid w:val="00FE7535"/>
    <w:rsid w:val="00FF0697"/>
    <w:rsid w:val="00FF1883"/>
    <w:rsid w:val="00FF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EABF"/>
  <w15:chartTrackingRefBased/>
  <w15:docId w15:val="{2B4E1B2D-88DF-8D44-8B57-8F8BE6CA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2CE"/>
    <w:rPr>
      <w:rFonts w:ascii="Times New Roman" w:eastAsia="Times New Roman" w:hAnsi="Times New Roman" w:cs="Times New Roman"/>
    </w:rPr>
  </w:style>
  <w:style w:type="paragraph" w:styleId="Heading1">
    <w:name w:val="heading 1"/>
    <w:basedOn w:val="Normal"/>
    <w:next w:val="Normal"/>
    <w:link w:val="Heading1Char"/>
    <w:uiPriority w:val="9"/>
    <w:qFormat/>
    <w:rsid w:val="00252845"/>
    <w:pPr>
      <w:spacing w:line="480" w:lineRule="auto"/>
      <w:outlineLvl w:val="0"/>
    </w:pPr>
    <w:rPr>
      <w:rFonts w:ascii="Georgia" w:eastAsiaTheme="minorHAnsi" w:hAnsi="Georgia" w:cstheme="minorBidi"/>
      <w:b/>
    </w:rPr>
  </w:style>
  <w:style w:type="paragraph" w:styleId="Heading2">
    <w:name w:val="heading 2"/>
    <w:basedOn w:val="Normal"/>
    <w:next w:val="Normal"/>
    <w:link w:val="Heading2Char"/>
    <w:uiPriority w:val="9"/>
    <w:unhideWhenUsed/>
    <w:qFormat/>
    <w:rsid w:val="00252845"/>
    <w:pPr>
      <w:spacing w:line="480" w:lineRule="auto"/>
      <w:outlineLvl w:val="1"/>
    </w:pPr>
    <w:rPr>
      <w:rFonts w:ascii="Georgia" w:eastAsiaTheme="minorHAnsi" w:hAnsi="Georgia" w:cstheme="min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845"/>
    <w:pPr>
      <w:spacing w:line="480" w:lineRule="auto"/>
      <w:ind w:left="720"/>
      <w:contextualSpacing/>
    </w:pPr>
    <w:rPr>
      <w:rFonts w:ascii="Georgia" w:eastAsiaTheme="minorHAnsi" w:hAnsi="Georgia" w:cstheme="minorBidi"/>
    </w:rPr>
  </w:style>
  <w:style w:type="character" w:customStyle="1" w:styleId="Heading1Char">
    <w:name w:val="Heading 1 Char"/>
    <w:basedOn w:val="DefaultParagraphFont"/>
    <w:link w:val="Heading1"/>
    <w:uiPriority w:val="9"/>
    <w:rsid w:val="00252845"/>
    <w:rPr>
      <w:rFonts w:ascii="Georgia" w:hAnsi="Georgia"/>
      <w:b/>
    </w:rPr>
  </w:style>
  <w:style w:type="character" w:customStyle="1" w:styleId="Heading2Char">
    <w:name w:val="Heading 2 Char"/>
    <w:basedOn w:val="DefaultParagraphFont"/>
    <w:link w:val="Heading2"/>
    <w:uiPriority w:val="9"/>
    <w:rsid w:val="00252845"/>
    <w:rPr>
      <w:rFonts w:ascii="Georgia" w:hAnsi="Georgia"/>
      <w:i/>
    </w:rPr>
  </w:style>
  <w:style w:type="paragraph" w:styleId="Caption">
    <w:name w:val="caption"/>
    <w:basedOn w:val="Normal"/>
    <w:next w:val="Normal"/>
    <w:uiPriority w:val="35"/>
    <w:unhideWhenUsed/>
    <w:qFormat/>
    <w:rsid w:val="00891AE8"/>
    <w:pPr>
      <w:spacing w:after="200"/>
    </w:pPr>
    <w:rPr>
      <w:rFonts w:ascii="Georgia" w:eastAsiaTheme="minorHAnsi" w:hAnsi="Georgia" w:cstheme="minorBidi"/>
      <w:i/>
      <w:iCs/>
      <w:color w:val="44546A" w:themeColor="text2"/>
      <w:sz w:val="18"/>
      <w:szCs w:val="18"/>
    </w:rPr>
  </w:style>
  <w:style w:type="paragraph" w:styleId="Title">
    <w:name w:val="Title"/>
    <w:basedOn w:val="Normal"/>
    <w:next w:val="Normal"/>
    <w:link w:val="TitleChar"/>
    <w:uiPriority w:val="10"/>
    <w:qFormat/>
    <w:rsid w:val="00EE10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03"/>
    <w:rPr>
      <w:rFonts w:asciiTheme="majorHAnsi" w:eastAsiaTheme="majorEastAsia" w:hAnsiTheme="majorHAnsi" w:cstheme="majorBidi"/>
      <w:spacing w:val="-10"/>
      <w:kern w:val="28"/>
      <w:sz w:val="56"/>
      <w:szCs w:val="56"/>
    </w:rPr>
  </w:style>
  <w:style w:type="character" w:customStyle="1" w:styleId="titleheading">
    <w:name w:val="title_heading"/>
    <w:basedOn w:val="DefaultParagraphFont"/>
    <w:rsid w:val="00EE1003"/>
  </w:style>
  <w:style w:type="paragraph" w:styleId="NormalWeb">
    <w:name w:val="Normal (Web)"/>
    <w:basedOn w:val="Normal"/>
    <w:uiPriority w:val="99"/>
    <w:semiHidden/>
    <w:unhideWhenUsed/>
    <w:rsid w:val="0055059C"/>
    <w:pPr>
      <w:spacing w:before="100" w:beforeAutospacing="1" w:after="100" w:afterAutospacing="1"/>
    </w:pPr>
  </w:style>
  <w:style w:type="character" w:styleId="CommentReference">
    <w:name w:val="annotation reference"/>
    <w:basedOn w:val="DefaultParagraphFont"/>
    <w:uiPriority w:val="99"/>
    <w:semiHidden/>
    <w:unhideWhenUsed/>
    <w:rsid w:val="001F354B"/>
    <w:rPr>
      <w:sz w:val="16"/>
      <w:szCs w:val="16"/>
    </w:rPr>
  </w:style>
  <w:style w:type="paragraph" w:styleId="CommentText">
    <w:name w:val="annotation text"/>
    <w:basedOn w:val="Normal"/>
    <w:link w:val="CommentTextChar"/>
    <w:uiPriority w:val="99"/>
    <w:unhideWhenUsed/>
    <w:rsid w:val="001F354B"/>
    <w:rPr>
      <w:sz w:val="20"/>
      <w:szCs w:val="20"/>
    </w:rPr>
  </w:style>
  <w:style w:type="character" w:customStyle="1" w:styleId="CommentTextChar">
    <w:name w:val="Comment Text Char"/>
    <w:basedOn w:val="DefaultParagraphFont"/>
    <w:link w:val="CommentText"/>
    <w:uiPriority w:val="99"/>
    <w:rsid w:val="001F35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354B"/>
    <w:rPr>
      <w:b/>
      <w:bCs/>
    </w:rPr>
  </w:style>
  <w:style w:type="character" w:customStyle="1" w:styleId="CommentSubjectChar">
    <w:name w:val="Comment Subject Char"/>
    <w:basedOn w:val="CommentTextChar"/>
    <w:link w:val="CommentSubject"/>
    <w:uiPriority w:val="99"/>
    <w:semiHidden/>
    <w:rsid w:val="001F35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F354B"/>
    <w:rPr>
      <w:sz w:val="18"/>
      <w:szCs w:val="18"/>
    </w:rPr>
  </w:style>
  <w:style w:type="character" w:customStyle="1" w:styleId="BalloonTextChar">
    <w:name w:val="Balloon Text Char"/>
    <w:basedOn w:val="DefaultParagraphFont"/>
    <w:link w:val="BalloonText"/>
    <w:uiPriority w:val="99"/>
    <w:semiHidden/>
    <w:rsid w:val="001F354B"/>
    <w:rPr>
      <w:rFonts w:ascii="Times New Roman" w:eastAsia="Times New Roman" w:hAnsi="Times New Roman" w:cs="Times New Roman"/>
      <w:sz w:val="18"/>
      <w:szCs w:val="18"/>
    </w:rPr>
  </w:style>
  <w:style w:type="table" w:styleId="PlainTable5">
    <w:name w:val="Plain Table 5"/>
    <w:basedOn w:val="TableNormal"/>
    <w:uiPriority w:val="45"/>
    <w:rsid w:val="006671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F6385E"/>
    <w:rPr>
      <w:rFonts w:ascii="Times New Roman" w:eastAsia="Times New Roman" w:hAnsi="Times New Roman" w:cs="Times New Roman"/>
    </w:rPr>
  </w:style>
  <w:style w:type="character" w:styleId="LineNumber">
    <w:name w:val="line number"/>
    <w:basedOn w:val="DefaultParagraphFont"/>
    <w:uiPriority w:val="99"/>
    <w:semiHidden/>
    <w:unhideWhenUsed/>
    <w:rsid w:val="001C5D04"/>
  </w:style>
  <w:style w:type="character" w:styleId="Hyperlink">
    <w:name w:val="Hyperlink"/>
    <w:basedOn w:val="DefaultParagraphFont"/>
    <w:uiPriority w:val="99"/>
    <w:unhideWhenUsed/>
    <w:rsid w:val="007F124A"/>
    <w:rPr>
      <w:color w:val="0000FF"/>
      <w:u w:val="single"/>
    </w:rPr>
  </w:style>
  <w:style w:type="character" w:styleId="PlaceholderText">
    <w:name w:val="Placeholder Text"/>
    <w:basedOn w:val="DefaultParagraphFont"/>
    <w:uiPriority w:val="99"/>
    <w:semiHidden/>
    <w:rsid w:val="00B91692"/>
    <w:rPr>
      <w:color w:val="808080"/>
    </w:rPr>
  </w:style>
  <w:style w:type="table" w:styleId="TableGrid">
    <w:name w:val="Table Grid"/>
    <w:basedOn w:val="TableNormal"/>
    <w:uiPriority w:val="39"/>
    <w:rsid w:val="00A34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348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
    <w:name w:val="Grid Table 7 Colorful"/>
    <w:basedOn w:val="TableNormal"/>
    <w:uiPriority w:val="52"/>
    <w:rsid w:val="00A34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0861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861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0861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4FA1"/>
    <w:pPr>
      <w:tabs>
        <w:tab w:val="center" w:pos="4680"/>
        <w:tab w:val="right" w:pos="9360"/>
      </w:tabs>
    </w:pPr>
  </w:style>
  <w:style w:type="character" w:customStyle="1" w:styleId="HeaderChar">
    <w:name w:val="Header Char"/>
    <w:basedOn w:val="DefaultParagraphFont"/>
    <w:link w:val="Header"/>
    <w:uiPriority w:val="99"/>
    <w:rsid w:val="00F84FA1"/>
    <w:rPr>
      <w:rFonts w:ascii="Times New Roman" w:eastAsia="Times New Roman" w:hAnsi="Times New Roman" w:cs="Times New Roman"/>
    </w:rPr>
  </w:style>
  <w:style w:type="paragraph" w:styleId="Footer">
    <w:name w:val="footer"/>
    <w:basedOn w:val="Normal"/>
    <w:link w:val="FooterChar"/>
    <w:uiPriority w:val="99"/>
    <w:unhideWhenUsed/>
    <w:rsid w:val="00F84FA1"/>
    <w:pPr>
      <w:tabs>
        <w:tab w:val="center" w:pos="4680"/>
        <w:tab w:val="right" w:pos="9360"/>
      </w:tabs>
    </w:pPr>
  </w:style>
  <w:style w:type="character" w:customStyle="1" w:styleId="FooterChar">
    <w:name w:val="Footer Char"/>
    <w:basedOn w:val="DefaultParagraphFont"/>
    <w:link w:val="Footer"/>
    <w:uiPriority w:val="99"/>
    <w:rsid w:val="00F84FA1"/>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5B5B77"/>
    <w:rPr>
      <w:color w:val="605E5C"/>
      <w:shd w:val="clear" w:color="auto" w:fill="E1DFDD"/>
    </w:rPr>
  </w:style>
  <w:style w:type="character" w:customStyle="1" w:styleId="identifier">
    <w:name w:val="identifier"/>
    <w:basedOn w:val="DefaultParagraphFont"/>
    <w:rsid w:val="00B742B8"/>
  </w:style>
  <w:style w:type="character" w:customStyle="1" w:styleId="id-label">
    <w:name w:val="id-label"/>
    <w:basedOn w:val="DefaultParagraphFont"/>
    <w:rsid w:val="00B742B8"/>
  </w:style>
  <w:style w:type="character" w:styleId="FollowedHyperlink">
    <w:name w:val="FollowedHyperlink"/>
    <w:basedOn w:val="DefaultParagraphFont"/>
    <w:uiPriority w:val="99"/>
    <w:semiHidden/>
    <w:unhideWhenUsed/>
    <w:rsid w:val="00DD014F"/>
    <w:rPr>
      <w:color w:val="954F72" w:themeColor="followedHyperlink"/>
      <w:u w:val="single"/>
    </w:rPr>
  </w:style>
  <w:style w:type="character" w:customStyle="1" w:styleId="apple-converted-space">
    <w:name w:val="apple-converted-space"/>
    <w:basedOn w:val="DefaultParagraphFont"/>
    <w:rsid w:val="00303EE7"/>
  </w:style>
  <w:style w:type="character" w:customStyle="1" w:styleId="UnresolvedMention2">
    <w:name w:val="Unresolved Mention2"/>
    <w:basedOn w:val="DefaultParagraphFont"/>
    <w:uiPriority w:val="99"/>
    <w:semiHidden/>
    <w:unhideWhenUsed/>
    <w:rsid w:val="00F17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5667">
      <w:bodyDiv w:val="1"/>
      <w:marLeft w:val="0"/>
      <w:marRight w:val="0"/>
      <w:marTop w:val="0"/>
      <w:marBottom w:val="0"/>
      <w:divBdr>
        <w:top w:val="none" w:sz="0" w:space="0" w:color="auto"/>
        <w:left w:val="none" w:sz="0" w:space="0" w:color="auto"/>
        <w:bottom w:val="none" w:sz="0" w:space="0" w:color="auto"/>
        <w:right w:val="none" w:sz="0" w:space="0" w:color="auto"/>
      </w:divBdr>
    </w:div>
    <w:div w:id="93866332">
      <w:bodyDiv w:val="1"/>
      <w:marLeft w:val="0"/>
      <w:marRight w:val="0"/>
      <w:marTop w:val="0"/>
      <w:marBottom w:val="0"/>
      <w:divBdr>
        <w:top w:val="none" w:sz="0" w:space="0" w:color="auto"/>
        <w:left w:val="none" w:sz="0" w:space="0" w:color="auto"/>
        <w:bottom w:val="none" w:sz="0" w:space="0" w:color="auto"/>
        <w:right w:val="none" w:sz="0" w:space="0" w:color="auto"/>
      </w:divBdr>
    </w:div>
    <w:div w:id="171579082">
      <w:bodyDiv w:val="1"/>
      <w:marLeft w:val="0"/>
      <w:marRight w:val="0"/>
      <w:marTop w:val="0"/>
      <w:marBottom w:val="0"/>
      <w:divBdr>
        <w:top w:val="none" w:sz="0" w:space="0" w:color="auto"/>
        <w:left w:val="none" w:sz="0" w:space="0" w:color="auto"/>
        <w:bottom w:val="none" w:sz="0" w:space="0" w:color="auto"/>
        <w:right w:val="none" w:sz="0" w:space="0" w:color="auto"/>
      </w:divBdr>
    </w:div>
    <w:div w:id="173037014">
      <w:bodyDiv w:val="1"/>
      <w:marLeft w:val="0"/>
      <w:marRight w:val="0"/>
      <w:marTop w:val="0"/>
      <w:marBottom w:val="0"/>
      <w:divBdr>
        <w:top w:val="none" w:sz="0" w:space="0" w:color="auto"/>
        <w:left w:val="none" w:sz="0" w:space="0" w:color="auto"/>
        <w:bottom w:val="none" w:sz="0" w:space="0" w:color="auto"/>
        <w:right w:val="none" w:sz="0" w:space="0" w:color="auto"/>
      </w:divBdr>
    </w:div>
    <w:div w:id="205796769">
      <w:bodyDiv w:val="1"/>
      <w:marLeft w:val="0"/>
      <w:marRight w:val="0"/>
      <w:marTop w:val="0"/>
      <w:marBottom w:val="0"/>
      <w:divBdr>
        <w:top w:val="none" w:sz="0" w:space="0" w:color="auto"/>
        <w:left w:val="none" w:sz="0" w:space="0" w:color="auto"/>
        <w:bottom w:val="none" w:sz="0" w:space="0" w:color="auto"/>
        <w:right w:val="none" w:sz="0" w:space="0" w:color="auto"/>
      </w:divBdr>
    </w:div>
    <w:div w:id="344864130">
      <w:bodyDiv w:val="1"/>
      <w:marLeft w:val="0"/>
      <w:marRight w:val="0"/>
      <w:marTop w:val="0"/>
      <w:marBottom w:val="0"/>
      <w:divBdr>
        <w:top w:val="none" w:sz="0" w:space="0" w:color="auto"/>
        <w:left w:val="none" w:sz="0" w:space="0" w:color="auto"/>
        <w:bottom w:val="none" w:sz="0" w:space="0" w:color="auto"/>
        <w:right w:val="none" w:sz="0" w:space="0" w:color="auto"/>
      </w:divBdr>
    </w:div>
    <w:div w:id="354118324">
      <w:bodyDiv w:val="1"/>
      <w:marLeft w:val="0"/>
      <w:marRight w:val="0"/>
      <w:marTop w:val="0"/>
      <w:marBottom w:val="0"/>
      <w:divBdr>
        <w:top w:val="none" w:sz="0" w:space="0" w:color="auto"/>
        <w:left w:val="none" w:sz="0" w:space="0" w:color="auto"/>
        <w:bottom w:val="none" w:sz="0" w:space="0" w:color="auto"/>
        <w:right w:val="none" w:sz="0" w:space="0" w:color="auto"/>
      </w:divBdr>
    </w:div>
    <w:div w:id="444157288">
      <w:bodyDiv w:val="1"/>
      <w:marLeft w:val="0"/>
      <w:marRight w:val="0"/>
      <w:marTop w:val="0"/>
      <w:marBottom w:val="0"/>
      <w:divBdr>
        <w:top w:val="none" w:sz="0" w:space="0" w:color="auto"/>
        <w:left w:val="none" w:sz="0" w:space="0" w:color="auto"/>
        <w:bottom w:val="none" w:sz="0" w:space="0" w:color="auto"/>
        <w:right w:val="none" w:sz="0" w:space="0" w:color="auto"/>
      </w:divBdr>
    </w:div>
    <w:div w:id="475534558">
      <w:bodyDiv w:val="1"/>
      <w:marLeft w:val="0"/>
      <w:marRight w:val="0"/>
      <w:marTop w:val="0"/>
      <w:marBottom w:val="0"/>
      <w:divBdr>
        <w:top w:val="none" w:sz="0" w:space="0" w:color="auto"/>
        <w:left w:val="none" w:sz="0" w:space="0" w:color="auto"/>
        <w:bottom w:val="none" w:sz="0" w:space="0" w:color="auto"/>
        <w:right w:val="none" w:sz="0" w:space="0" w:color="auto"/>
      </w:divBdr>
    </w:div>
    <w:div w:id="517043140">
      <w:bodyDiv w:val="1"/>
      <w:marLeft w:val="0"/>
      <w:marRight w:val="0"/>
      <w:marTop w:val="0"/>
      <w:marBottom w:val="0"/>
      <w:divBdr>
        <w:top w:val="none" w:sz="0" w:space="0" w:color="auto"/>
        <w:left w:val="none" w:sz="0" w:space="0" w:color="auto"/>
        <w:bottom w:val="none" w:sz="0" w:space="0" w:color="auto"/>
        <w:right w:val="none" w:sz="0" w:space="0" w:color="auto"/>
      </w:divBdr>
    </w:div>
    <w:div w:id="885331747">
      <w:bodyDiv w:val="1"/>
      <w:marLeft w:val="0"/>
      <w:marRight w:val="0"/>
      <w:marTop w:val="0"/>
      <w:marBottom w:val="0"/>
      <w:divBdr>
        <w:top w:val="none" w:sz="0" w:space="0" w:color="auto"/>
        <w:left w:val="none" w:sz="0" w:space="0" w:color="auto"/>
        <w:bottom w:val="none" w:sz="0" w:space="0" w:color="auto"/>
        <w:right w:val="none" w:sz="0" w:space="0" w:color="auto"/>
      </w:divBdr>
    </w:div>
    <w:div w:id="930048142">
      <w:bodyDiv w:val="1"/>
      <w:marLeft w:val="0"/>
      <w:marRight w:val="0"/>
      <w:marTop w:val="0"/>
      <w:marBottom w:val="0"/>
      <w:divBdr>
        <w:top w:val="none" w:sz="0" w:space="0" w:color="auto"/>
        <w:left w:val="none" w:sz="0" w:space="0" w:color="auto"/>
        <w:bottom w:val="none" w:sz="0" w:space="0" w:color="auto"/>
        <w:right w:val="none" w:sz="0" w:space="0" w:color="auto"/>
      </w:divBdr>
    </w:div>
    <w:div w:id="1080979407">
      <w:bodyDiv w:val="1"/>
      <w:marLeft w:val="0"/>
      <w:marRight w:val="0"/>
      <w:marTop w:val="0"/>
      <w:marBottom w:val="0"/>
      <w:divBdr>
        <w:top w:val="none" w:sz="0" w:space="0" w:color="auto"/>
        <w:left w:val="none" w:sz="0" w:space="0" w:color="auto"/>
        <w:bottom w:val="none" w:sz="0" w:space="0" w:color="auto"/>
        <w:right w:val="none" w:sz="0" w:space="0" w:color="auto"/>
      </w:divBdr>
    </w:div>
    <w:div w:id="1132361777">
      <w:bodyDiv w:val="1"/>
      <w:marLeft w:val="0"/>
      <w:marRight w:val="0"/>
      <w:marTop w:val="0"/>
      <w:marBottom w:val="0"/>
      <w:divBdr>
        <w:top w:val="none" w:sz="0" w:space="0" w:color="auto"/>
        <w:left w:val="none" w:sz="0" w:space="0" w:color="auto"/>
        <w:bottom w:val="none" w:sz="0" w:space="0" w:color="auto"/>
        <w:right w:val="none" w:sz="0" w:space="0" w:color="auto"/>
      </w:divBdr>
    </w:div>
    <w:div w:id="1200044009">
      <w:bodyDiv w:val="1"/>
      <w:marLeft w:val="0"/>
      <w:marRight w:val="0"/>
      <w:marTop w:val="0"/>
      <w:marBottom w:val="0"/>
      <w:divBdr>
        <w:top w:val="none" w:sz="0" w:space="0" w:color="auto"/>
        <w:left w:val="none" w:sz="0" w:space="0" w:color="auto"/>
        <w:bottom w:val="none" w:sz="0" w:space="0" w:color="auto"/>
        <w:right w:val="none" w:sz="0" w:space="0" w:color="auto"/>
      </w:divBdr>
    </w:div>
    <w:div w:id="1231575492">
      <w:bodyDiv w:val="1"/>
      <w:marLeft w:val="0"/>
      <w:marRight w:val="0"/>
      <w:marTop w:val="0"/>
      <w:marBottom w:val="0"/>
      <w:divBdr>
        <w:top w:val="none" w:sz="0" w:space="0" w:color="auto"/>
        <w:left w:val="none" w:sz="0" w:space="0" w:color="auto"/>
        <w:bottom w:val="none" w:sz="0" w:space="0" w:color="auto"/>
        <w:right w:val="none" w:sz="0" w:space="0" w:color="auto"/>
      </w:divBdr>
    </w:div>
    <w:div w:id="1746026459">
      <w:bodyDiv w:val="1"/>
      <w:marLeft w:val="0"/>
      <w:marRight w:val="0"/>
      <w:marTop w:val="0"/>
      <w:marBottom w:val="0"/>
      <w:divBdr>
        <w:top w:val="none" w:sz="0" w:space="0" w:color="auto"/>
        <w:left w:val="none" w:sz="0" w:space="0" w:color="auto"/>
        <w:bottom w:val="none" w:sz="0" w:space="0" w:color="auto"/>
        <w:right w:val="none" w:sz="0" w:space="0" w:color="auto"/>
      </w:divBdr>
    </w:div>
    <w:div w:id="1801263639">
      <w:bodyDiv w:val="1"/>
      <w:marLeft w:val="0"/>
      <w:marRight w:val="0"/>
      <w:marTop w:val="0"/>
      <w:marBottom w:val="0"/>
      <w:divBdr>
        <w:top w:val="none" w:sz="0" w:space="0" w:color="auto"/>
        <w:left w:val="none" w:sz="0" w:space="0" w:color="auto"/>
        <w:bottom w:val="none" w:sz="0" w:space="0" w:color="auto"/>
        <w:right w:val="none" w:sz="0" w:space="0" w:color="auto"/>
      </w:divBdr>
    </w:div>
    <w:div w:id="1933081134">
      <w:bodyDiv w:val="1"/>
      <w:marLeft w:val="0"/>
      <w:marRight w:val="0"/>
      <w:marTop w:val="0"/>
      <w:marBottom w:val="0"/>
      <w:divBdr>
        <w:top w:val="none" w:sz="0" w:space="0" w:color="auto"/>
        <w:left w:val="none" w:sz="0" w:space="0" w:color="auto"/>
        <w:bottom w:val="none" w:sz="0" w:space="0" w:color="auto"/>
        <w:right w:val="none" w:sz="0" w:space="0" w:color="auto"/>
      </w:divBdr>
    </w:div>
    <w:div w:id="1965963065">
      <w:bodyDiv w:val="1"/>
      <w:marLeft w:val="0"/>
      <w:marRight w:val="0"/>
      <w:marTop w:val="0"/>
      <w:marBottom w:val="0"/>
      <w:divBdr>
        <w:top w:val="none" w:sz="0" w:space="0" w:color="auto"/>
        <w:left w:val="none" w:sz="0" w:space="0" w:color="auto"/>
        <w:bottom w:val="none" w:sz="0" w:space="0" w:color="auto"/>
        <w:right w:val="none" w:sz="0" w:space="0" w:color="auto"/>
      </w:divBdr>
    </w:div>
    <w:div w:id="2032879393">
      <w:bodyDiv w:val="1"/>
      <w:marLeft w:val="0"/>
      <w:marRight w:val="0"/>
      <w:marTop w:val="0"/>
      <w:marBottom w:val="0"/>
      <w:divBdr>
        <w:top w:val="none" w:sz="0" w:space="0" w:color="auto"/>
        <w:left w:val="none" w:sz="0" w:space="0" w:color="auto"/>
        <w:bottom w:val="none" w:sz="0" w:space="0" w:color="auto"/>
        <w:right w:val="none" w:sz="0" w:space="0" w:color="auto"/>
      </w:divBdr>
    </w:div>
    <w:div w:id="2091080305">
      <w:bodyDiv w:val="1"/>
      <w:marLeft w:val="0"/>
      <w:marRight w:val="0"/>
      <w:marTop w:val="0"/>
      <w:marBottom w:val="0"/>
      <w:divBdr>
        <w:top w:val="none" w:sz="0" w:space="0" w:color="auto"/>
        <w:left w:val="none" w:sz="0" w:space="0" w:color="auto"/>
        <w:bottom w:val="none" w:sz="0" w:space="0" w:color="auto"/>
        <w:right w:val="none" w:sz="0" w:space="0" w:color="auto"/>
      </w:divBdr>
    </w:div>
    <w:div w:id="2125805621">
      <w:bodyDiv w:val="1"/>
      <w:marLeft w:val="0"/>
      <w:marRight w:val="0"/>
      <w:marTop w:val="0"/>
      <w:marBottom w:val="0"/>
      <w:divBdr>
        <w:top w:val="none" w:sz="0" w:space="0" w:color="auto"/>
        <w:left w:val="none" w:sz="0" w:space="0" w:color="auto"/>
        <w:bottom w:val="none" w:sz="0" w:space="0" w:color="auto"/>
        <w:right w:val="none" w:sz="0" w:space="0" w:color="auto"/>
      </w:divBdr>
    </w:div>
    <w:div w:id="21302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onohue@bact.wisc.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GLBRC/AromaticDiketones" TargetMode="External"/><Relationship Id="rId4" Type="http://schemas.openxmlformats.org/officeDocument/2006/relationships/settings" Target="settings.xml"/><Relationship Id="rId9" Type="http://schemas.openxmlformats.org/officeDocument/2006/relationships/hyperlink" Target="https://genome.jgi.doe.gov/portal/Novarocriptomics_FD/Novarocriptomics_FD.inf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F430-0728-734B-9687-A5DED9FD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30</Pages>
  <Words>43659</Words>
  <Characters>248861</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22</cp:revision>
  <cp:lastPrinted>2021-05-21T03:10:00Z</cp:lastPrinted>
  <dcterms:created xsi:type="dcterms:W3CDTF">2021-05-25T14:48:00Z</dcterms:created>
  <dcterms:modified xsi:type="dcterms:W3CDTF">2021-08-30T18:20:00Z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http://www.zotero.org/styles/american-society-for-microbiology</vt:lpwstr>
  </property>
</Properties>
</file>