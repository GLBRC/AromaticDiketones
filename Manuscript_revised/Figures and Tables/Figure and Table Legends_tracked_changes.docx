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A80A37" w14:textId="61BEB075" w:rsidR="00E07854" w:rsidRDefault="0074007B">
      <w:pPr>
        <w:rPr>
          <w:rFonts w:ascii="Times New Roman" w:hAnsi="Times New Roman" w:cs="Times New Roman"/>
          <w:b/>
          <w:sz w:val="32"/>
        </w:rPr>
      </w:pPr>
      <w:r w:rsidRPr="0074007B">
        <w:rPr>
          <w:rFonts w:ascii="Times New Roman" w:hAnsi="Times New Roman" w:cs="Times New Roman"/>
          <w:b/>
          <w:sz w:val="32"/>
        </w:rPr>
        <w:t>Figure and Table Legends</w:t>
      </w:r>
    </w:p>
    <w:p w14:paraId="6B84544A" w14:textId="4EA28847" w:rsidR="0074007B" w:rsidRDefault="0074007B">
      <w:pPr>
        <w:rPr>
          <w:rFonts w:ascii="Times New Roman" w:hAnsi="Times New Roman" w:cs="Times New Roman"/>
          <w:b/>
          <w:sz w:val="32"/>
        </w:rPr>
      </w:pPr>
    </w:p>
    <w:p w14:paraId="7D57AD7D" w14:textId="3F02C05D" w:rsidR="0074007B" w:rsidRPr="004E4DAE" w:rsidRDefault="0074007B" w:rsidP="004E4DAE">
      <w:r w:rsidRPr="0074007B">
        <w:rPr>
          <w:rFonts w:ascii="Times New Roman" w:hAnsi="Times New Roman" w:cs="Times New Roman"/>
          <w:b/>
          <w:szCs w:val="28"/>
        </w:rPr>
        <w:t xml:space="preserve">Figure 1. Growth </w:t>
      </w:r>
      <w:r w:rsidR="00B23C06">
        <w:rPr>
          <w:rFonts w:ascii="Times New Roman" w:hAnsi="Times New Roman" w:cs="Times New Roman"/>
          <w:b/>
          <w:szCs w:val="28"/>
        </w:rPr>
        <w:t xml:space="preserve">and metabolism of </w:t>
      </w:r>
      <w:r w:rsidR="00B23C06" w:rsidRPr="0074007B">
        <w:rPr>
          <w:rFonts w:ascii="Times New Roman" w:hAnsi="Times New Roman" w:cs="Times New Roman"/>
          <w:b/>
          <w:i/>
          <w:szCs w:val="28"/>
        </w:rPr>
        <w:t xml:space="preserve">N. </w:t>
      </w:r>
      <w:proofErr w:type="spellStart"/>
      <w:r w:rsidR="00B23C06" w:rsidRPr="0074007B">
        <w:rPr>
          <w:rFonts w:ascii="Times New Roman" w:hAnsi="Times New Roman" w:cs="Times New Roman"/>
          <w:b/>
          <w:i/>
          <w:szCs w:val="28"/>
        </w:rPr>
        <w:t>aromaticivorans</w:t>
      </w:r>
      <w:proofErr w:type="spellEnd"/>
      <w:r w:rsidR="00B23C06" w:rsidRPr="0074007B">
        <w:rPr>
          <w:rFonts w:ascii="Times New Roman" w:hAnsi="Times New Roman" w:cs="Times New Roman"/>
          <w:b/>
          <w:i/>
          <w:szCs w:val="28"/>
        </w:rPr>
        <w:t xml:space="preserve"> </w:t>
      </w:r>
      <w:r w:rsidR="00B23C06" w:rsidRPr="0074007B">
        <w:rPr>
          <w:rFonts w:ascii="Times New Roman" w:hAnsi="Times New Roman" w:cs="Times New Roman"/>
          <w:b/>
          <w:iCs/>
          <w:szCs w:val="28"/>
        </w:rPr>
        <w:t xml:space="preserve">DSM12444, </w:t>
      </w:r>
      <w:ins w:id="0" w:author="Alexandra Linz" w:date="2021-07-20T12:46:00Z">
        <w:r w:rsidR="00A3729B" w:rsidRPr="0074007B">
          <w:rPr>
            <w:rFonts w:ascii="Times New Roman" w:hAnsi="Times New Roman" w:cs="Times New Roman"/>
            <w:b/>
            <w:iCs/>
            <w:szCs w:val="28"/>
          </w:rPr>
          <w:t>12444</w:t>
        </w:r>
      </w:ins>
      <w:r w:rsidR="00B23C06" w:rsidRPr="0074007B">
        <w:rPr>
          <w:rFonts w:ascii="Times New Roman" w:hAnsi="Times New Roman" w:cs="Times New Roman"/>
          <w:b/>
          <w:iCs/>
          <w:szCs w:val="28"/>
        </w:rPr>
        <w:sym w:font="Symbol" w:char="F044"/>
      </w:r>
      <w:proofErr w:type="spellStart"/>
      <w:ins w:id="1" w:author="Alexandra Linz" w:date="2021-07-20T12:46:00Z">
        <w:r w:rsidR="00A3729B">
          <w:rPr>
            <w:rFonts w:ascii="Times New Roman" w:hAnsi="Times New Roman" w:cs="Times New Roman"/>
            <w:b/>
            <w:i/>
            <w:iCs/>
            <w:szCs w:val="28"/>
          </w:rPr>
          <w:t>S</w:t>
        </w:r>
      </w:ins>
      <w:del w:id="2" w:author="Alexandra Linz" w:date="2021-07-20T12:46:00Z">
        <w:r w:rsidR="00B23C06" w:rsidRPr="00C14CAA" w:rsidDel="00A3729B">
          <w:rPr>
            <w:rFonts w:ascii="Times New Roman" w:hAnsi="Times New Roman" w:cs="Times New Roman"/>
            <w:b/>
            <w:i/>
            <w:iCs/>
            <w:szCs w:val="28"/>
          </w:rPr>
          <w:delText>s</w:delText>
        </w:r>
      </w:del>
      <w:r w:rsidR="00B23C06" w:rsidRPr="00C14CAA">
        <w:rPr>
          <w:rFonts w:ascii="Times New Roman" w:hAnsi="Times New Roman" w:cs="Times New Roman"/>
          <w:b/>
          <w:i/>
          <w:iCs/>
          <w:szCs w:val="28"/>
        </w:rPr>
        <w:t>acB</w:t>
      </w:r>
      <w:proofErr w:type="spellEnd"/>
      <w:r w:rsidR="00B23C06" w:rsidRPr="0074007B">
        <w:rPr>
          <w:rFonts w:ascii="Times New Roman" w:hAnsi="Times New Roman" w:cs="Times New Roman"/>
          <w:b/>
          <w:iCs/>
          <w:szCs w:val="28"/>
        </w:rPr>
        <w:t xml:space="preserve"> </w:t>
      </w:r>
      <w:r w:rsidR="006974E0">
        <w:rPr>
          <w:rFonts w:ascii="Times New Roman" w:hAnsi="Times New Roman" w:cs="Times New Roman"/>
          <w:b/>
          <w:iCs/>
          <w:szCs w:val="28"/>
        </w:rPr>
        <w:t xml:space="preserve">strain </w:t>
      </w:r>
      <w:r w:rsidR="00B23C06">
        <w:rPr>
          <w:rFonts w:ascii="Times New Roman" w:hAnsi="Times New Roman" w:cs="Times New Roman"/>
          <w:b/>
          <w:iCs/>
          <w:szCs w:val="28"/>
        </w:rPr>
        <w:t xml:space="preserve">during growth </w:t>
      </w:r>
      <w:r w:rsidRPr="0074007B">
        <w:rPr>
          <w:rFonts w:ascii="Times New Roman" w:hAnsi="Times New Roman" w:cs="Times New Roman"/>
          <w:b/>
          <w:szCs w:val="28"/>
        </w:rPr>
        <w:t>on G-diketone and glucose</w:t>
      </w:r>
      <w:r w:rsidR="00B23C06">
        <w:rPr>
          <w:rFonts w:ascii="Times New Roman" w:hAnsi="Times New Roman" w:cs="Times New Roman"/>
          <w:b/>
          <w:szCs w:val="28"/>
        </w:rPr>
        <w:t>.</w:t>
      </w:r>
      <w:r w:rsidRPr="0074007B">
        <w:rPr>
          <w:rFonts w:ascii="Times New Roman" w:hAnsi="Times New Roman" w:cs="Times New Roman"/>
          <w:b/>
          <w:szCs w:val="28"/>
        </w:rPr>
        <w:t xml:space="preserve"> </w:t>
      </w:r>
      <w:ins w:id="3" w:author="Alexandra Linz" w:date="2021-07-01T15:29:00Z">
        <w:r w:rsidR="000F2E20">
          <w:rPr>
            <w:rFonts w:ascii="Times New Roman" w:hAnsi="Times New Roman" w:cs="Times New Roman"/>
            <w:szCs w:val="28"/>
          </w:rPr>
          <w:t>Triplicate c</w:t>
        </w:r>
      </w:ins>
      <w:ins w:id="4" w:author="Alexandra Linz" w:date="2021-07-01T15:27:00Z">
        <w:r w:rsidR="002517DB" w:rsidRPr="002517DB">
          <w:rPr>
            <w:rFonts w:ascii="Times New Roman" w:hAnsi="Times New Roman" w:cs="Times New Roman"/>
            <w:szCs w:val="28"/>
            <w:rPrChange w:id="5" w:author="Alexandra Linz" w:date="2021-07-01T15:28:00Z">
              <w:rPr>
                <w:rFonts w:ascii="Times New Roman" w:hAnsi="Times New Roman" w:cs="Times New Roman"/>
                <w:b/>
                <w:szCs w:val="28"/>
              </w:rPr>
            </w:rPrChange>
          </w:rPr>
          <w:t xml:space="preserve">ultures </w:t>
        </w:r>
      </w:ins>
      <w:ins w:id="6" w:author="Alexandra Linz" w:date="2021-07-01T15:28:00Z">
        <w:r w:rsidR="000F2E20">
          <w:rPr>
            <w:rFonts w:ascii="Times New Roman" w:hAnsi="Times New Roman" w:cs="Times New Roman"/>
            <w:szCs w:val="28"/>
          </w:rPr>
          <w:t>were grown in SMB with 0.5 g/L glucose and 0.418g/L G-diketone</w:t>
        </w:r>
      </w:ins>
      <w:ins w:id="7" w:author="Alexandra Linz" w:date="2021-07-01T15:29:00Z">
        <w:r w:rsidR="000F2E20">
          <w:rPr>
            <w:rFonts w:ascii="Times New Roman" w:hAnsi="Times New Roman" w:cs="Times New Roman"/>
            <w:szCs w:val="28"/>
          </w:rPr>
          <w:t xml:space="preserve">. In each panel, error bars represent the standard deviation. </w:t>
        </w:r>
      </w:ins>
      <w:r w:rsidR="00B23C06" w:rsidRPr="0074007B">
        <w:rPr>
          <w:rFonts w:ascii="Times New Roman" w:hAnsi="Times New Roman" w:cs="Times New Roman"/>
        </w:rPr>
        <w:t>(Panel A)</w:t>
      </w:r>
      <w:r w:rsidR="00B23C06">
        <w:rPr>
          <w:rFonts w:ascii="Times New Roman" w:hAnsi="Times New Roman" w:cs="Times New Roman"/>
        </w:rPr>
        <w:t xml:space="preserve"> Increases in </w:t>
      </w:r>
      <w:r w:rsidRPr="0074007B">
        <w:rPr>
          <w:rFonts w:ascii="Times New Roman" w:hAnsi="Times New Roman" w:cs="Times New Roman"/>
          <w:i/>
        </w:rPr>
        <w:t xml:space="preserve">N. </w:t>
      </w:r>
      <w:proofErr w:type="spellStart"/>
      <w:r w:rsidRPr="0074007B">
        <w:rPr>
          <w:rFonts w:ascii="Times New Roman" w:hAnsi="Times New Roman" w:cs="Times New Roman"/>
          <w:i/>
        </w:rPr>
        <w:t>aromaticivorans</w:t>
      </w:r>
      <w:proofErr w:type="spellEnd"/>
      <w:r w:rsidRPr="0074007B">
        <w:rPr>
          <w:rFonts w:ascii="Times New Roman" w:hAnsi="Times New Roman" w:cs="Times New Roman"/>
          <w:i/>
        </w:rPr>
        <w:t xml:space="preserve"> </w:t>
      </w:r>
      <w:r w:rsidR="00B23C06">
        <w:rPr>
          <w:rFonts w:ascii="Times New Roman" w:hAnsi="Times New Roman" w:cs="Times New Roman"/>
        </w:rPr>
        <w:t xml:space="preserve">cell density as monitored by </w:t>
      </w:r>
      <w:proofErr w:type="spellStart"/>
      <w:r w:rsidR="00B23C06">
        <w:rPr>
          <w:rFonts w:ascii="Times New Roman" w:hAnsi="Times New Roman" w:cs="Times New Roman"/>
        </w:rPr>
        <w:t>Klett</w:t>
      </w:r>
      <w:proofErr w:type="spellEnd"/>
      <w:r w:rsidR="00B23C06">
        <w:rPr>
          <w:rFonts w:ascii="Times New Roman" w:hAnsi="Times New Roman" w:cs="Times New Roman"/>
        </w:rPr>
        <w:t xml:space="preserve"> colorimeter units</w:t>
      </w:r>
      <w:r w:rsidRPr="0074007B">
        <w:rPr>
          <w:rFonts w:ascii="Times New Roman" w:hAnsi="Times New Roman" w:cs="Times New Roman"/>
        </w:rPr>
        <w:t xml:space="preserve">. </w:t>
      </w:r>
      <w:r w:rsidR="00B23C06" w:rsidRPr="0074007B">
        <w:rPr>
          <w:rFonts w:ascii="Times New Roman" w:hAnsi="Times New Roman" w:cs="Times New Roman"/>
          <w:szCs w:val="28"/>
        </w:rPr>
        <w:t>(</w:t>
      </w:r>
      <w:r w:rsidR="00B23C06" w:rsidRPr="004E4DAE">
        <w:rPr>
          <w:rFonts w:ascii="Times New Roman" w:hAnsi="Times New Roman" w:cs="Times New Roman"/>
          <w:szCs w:val="28"/>
        </w:rPr>
        <w:t>Panel B)</w:t>
      </w:r>
      <w:r w:rsidR="00B23C06">
        <w:rPr>
          <w:rFonts w:ascii="Times New Roman" w:hAnsi="Times New Roman" w:cs="Times New Roman"/>
          <w:szCs w:val="28"/>
        </w:rPr>
        <w:t xml:space="preserve"> </w:t>
      </w:r>
      <w:r w:rsidRPr="0074007B">
        <w:rPr>
          <w:rFonts w:ascii="Times New Roman" w:hAnsi="Times New Roman" w:cs="Times New Roman"/>
        </w:rPr>
        <w:t>Extracellular concentration</w:t>
      </w:r>
      <w:r w:rsidR="00C14CAA">
        <w:rPr>
          <w:rFonts w:ascii="Times New Roman" w:hAnsi="Times New Roman" w:cs="Times New Roman"/>
        </w:rPr>
        <w:t>s</w:t>
      </w:r>
      <w:r w:rsidRPr="0074007B">
        <w:rPr>
          <w:rFonts w:ascii="Times New Roman" w:hAnsi="Times New Roman" w:cs="Times New Roman"/>
        </w:rPr>
        <w:t xml:space="preserve"> of G-diketone</w:t>
      </w:r>
      <w:r w:rsidR="00C14CAA">
        <w:rPr>
          <w:rFonts w:ascii="Times New Roman" w:hAnsi="Times New Roman" w:cs="Times New Roman"/>
        </w:rPr>
        <w:t xml:space="preserve">, GP-1, and </w:t>
      </w:r>
      <w:proofErr w:type="spellStart"/>
      <w:r w:rsidR="00C14CAA">
        <w:rPr>
          <w:rFonts w:ascii="Times New Roman" w:hAnsi="Times New Roman" w:cs="Times New Roman"/>
        </w:rPr>
        <w:t>threo</w:t>
      </w:r>
      <w:proofErr w:type="spellEnd"/>
      <w:r w:rsidR="00C14CAA">
        <w:rPr>
          <w:rFonts w:ascii="Times New Roman" w:hAnsi="Times New Roman" w:cs="Times New Roman"/>
        </w:rPr>
        <w:t xml:space="preserve">-GD </w:t>
      </w:r>
      <w:r w:rsidR="00C90C15">
        <w:rPr>
          <w:rFonts w:ascii="Times New Roman" w:hAnsi="Times New Roman" w:cs="Times New Roman"/>
        </w:rPr>
        <w:t>identified and quantified</w:t>
      </w:r>
      <w:r w:rsidR="00C14CAA">
        <w:rPr>
          <w:rFonts w:ascii="Times New Roman" w:hAnsi="Times New Roman" w:cs="Times New Roman"/>
        </w:rPr>
        <w:t xml:space="preserve"> via HPLC-MS</w:t>
      </w:r>
      <w:r w:rsidR="00C90C15">
        <w:rPr>
          <w:rFonts w:ascii="Times New Roman" w:hAnsi="Times New Roman" w:cs="Times New Roman"/>
        </w:rPr>
        <w:t xml:space="preserve"> and HPLC-UV (Figure S1, see text)</w:t>
      </w:r>
      <w:r w:rsidRPr="004E4DAE">
        <w:rPr>
          <w:rFonts w:ascii="Times New Roman" w:hAnsi="Times New Roman" w:cs="Times New Roman"/>
          <w:szCs w:val="28"/>
        </w:rPr>
        <w:t>.</w:t>
      </w:r>
      <w:r w:rsidR="00C14CAA">
        <w:rPr>
          <w:rFonts w:ascii="Times New Roman" w:hAnsi="Times New Roman" w:cs="Times New Roman"/>
          <w:szCs w:val="28"/>
        </w:rPr>
        <w:t xml:space="preserve"> </w:t>
      </w:r>
    </w:p>
    <w:p w14:paraId="62172720" w14:textId="6775A084" w:rsidR="0074007B" w:rsidRDefault="0074007B">
      <w:pPr>
        <w:rPr>
          <w:rFonts w:ascii="Times New Roman" w:hAnsi="Times New Roman" w:cs="Times New Roman"/>
          <w:b/>
        </w:rPr>
      </w:pPr>
    </w:p>
    <w:p w14:paraId="269BE443" w14:textId="5EB5336E" w:rsidR="00DD346F" w:rsidRPr="008F6105" w:rsidRDefault="00DD346F">
      <w:pPr>
        <w:rPr>
          <w:rFonts w:ascii="Times New Roman" w:hAnsi="Times New Roman" w:cs="Times New Roman"/>
        </w:rPr>
      </w:pPr>
      <w:r w:rsidRPr="00DD346F">
        <w:rPr>
          <w:rFonts w:ascii="Times New Roman" w:hAnsi="Times New Roman" w:cs="Times New Roman"/>
          <w:b/>
        </w:rPr>
        <w:t xml:space="preserve">Figure </w:t>
      </w:r>
      <w:r w:rsidR="003D24E3">
        <w:rPr>
          <w:rFonts w:ascii="Times New Roman" w:hAnsi="Times New Roman" w:cs="Times New Roman"/>
          <w:b/>
        </w:rPr>
        <w:t>2</w:t>
      </w:r>
      <w:r w:rsidRPr="00DD346F">
        <w:rPr>
          <w:rFonts w:ascii="Times New Roman" w:hAnsi="Times New Roman" w:cs="Times New Roman"/>
          <w:b/>
        </w:rPr>
        <w:t xml:space="preserve">. Changes in transcript abundance for </w:t>
      </w:r>
      <w:r w:rsidR="00630919">
        <w:rPr>
          <w:rFonts w:ascii="Times New Roman" w:hAnsi="Times New Roman" w:cs="Times New Roman"/>
          <w:b/>
        </w:rPr>
        <w:t xml:space="preserve">indicated </w:t>
      </w:r>
      <w:r w:rsidRPr="00DD346F">
        <w:rPr>
          <w:rFonts w:ascii="Times New Roman" w:hAnsi="Times New Roman" w:cs="Times New Roman"/>
          <w:b/>
        </w:rPr>
        <w:t xml:space="preserve">genes when cells are grown in the presence of G-type aromatics. </w:t>
      </w:r>
      <w:r w:rsidRPr="00DD346F">
        <w:rPr>
          <w:rFonts w:ascii="Times New Roman" w:hAnsi="Times New Roman" w:cs="Times New Roman"/>
        </w:rPr>
        <w:t>Each plot displays the log</w:t>
      </w:r>
      <w:r w:rsidRPr="009462F7">
        <w:rPr>
          <w:rFonts w:ascii="Times New Roman" w:hAnsi="Times New Roman" w:cs="Times New Roman"/>
          <w:vertAlign w:val="subscript"/>
        </w:rPr>
        <w:t>2</w:t>
      </w:r>
      <w:r w:rsidR="00630919">
        <w:rPr>
          <w:rFonts w:ascii="Times New Roman" w:hAnsi="Times New Roman" w:cs="Times New Roman"/>
        </w:rPr>
        <w:t>-</w:t>
      </w:r>
      <w:r w:rsidRPr="00DD346F">
        <w:rPr>
          <w:rFonts w:ascii="Times New Roman" w:hAnsi="Times New Roman" w:cs="Times New Roman"/>
        </w:rPr>
        <w:t xml:space="preserve">fold change in </w:t>
      </w:r>
      <w:r w:rsidR="00B34C27">
        <w:rPr>
          <w:rFonts w:ascii="Times New Roman" w:hAnsi="Times New Roman" w:cs="Times New Roman"/>
        </w:rPr>
        <w:t>reads per kilobase million (RPKM)</w:t>
      </w:r>
      <w:r w:rsidRPr="00DD346F">
        <w:rPr>
          <w:rFonts w:ascii="Times New Roman" w:hAnsi="Times New Roman" w:cs="Times New Roman"/>
        </w:rPr>
        <w:t xml:space="preserve"> compared to glucose</w:t>
      </w:r>
      <w:r w:rsidR="00CA62A4">
        <w:rPr>
          <w:rFonts w:ascii="Times New Roman" w:hAnsi="Times New Roman" w:cs="Times New Roman"/>
        </w:rPr>
        <w:t xml:space="preserve">-grown </w:t>
      </w:r>
      <w:r w:rsidR="00630919" w:rsidRPr="00DD346F">
        <w:rPr>
          <w:rFonts w:ascii="Times New Roman" w:hAnsi="Times New Roman" w:cs="Times New Roman"/>
          <w:i/>
          <w:iCs/>
        </w:rPr>
        <w:t xml:space="preserve">N. </w:t>
      </w:r>
      <w:proofErr w:type="spellStart"/>
      <w:r w:rsidR="00630919" w:rsidRPr="00DD346F">
        <w:rPr>
          <w:rFonts w:ascii="Times New Roman" w:hAnsi="Times New Roman" w:cs="Times New Roman"/>
          <w:i/>
          <w:iCs/>
        </w:rPr>
        <w:t>aromaticivorans</w:t>
      </w:r>
      <w:proofErr w:type="spellEnd"/>
      <w:r w:rsidR="00630919" w:rsidRPr="00DD346F">
        <w:rPr>
          <w:rFonts w:ascii="Times New Roman" w:hAnsi="Times New Roman" w:cs="Times New Roman"/>
        </w:rPr>
        <w:t xml:space="preserve"> </w:t>
      </w:r>
      <w:r w:rsidR="00CA62A4">
        <w:rPr>
          <w:rFonts w:ascii="Times New Roman" w:hAnsi="Times New Roman" w:cs="Times New Roman"/>
        </w:rPr>
        <w:t xml:space="preserve">cells showing genes </w:t>
      </w:r>
      <w:r w:rsidRPr="00DD346F">
        <w:rPr>
          <w:rFonts w:ascii="Times New Roman" w:hAnsi="Times New Roman" w:cs="Times New Roman"/>
        </w:rPr>
        <w:t xml:space="preserve">identified as encoding enzymes involved in aromatic metabolism. </w:t>
      </w:r>
      <w:r w:rsidR="00630919">
        <w:rPr>
          <w:rFonts w:ascii="Times New Roman" w:hAnsi="Times New Roman" w:cs="Times New Roman"/>
        </w:rPr>
        <w:t xml:space="preserve">Black </w:t>
      </w:r>
      <w:r w:rsidRPr="00DD346F">
        <w:rPr>
          <w:rFonts w:ascii="Times New Roman" w:hAnsi="Times New Roman" w:cs="Times New Roman"/>
        </w:rPr>
        <w:t xml:space="preserve">stars above a </w:t>
      </w:r>
      <w:r w:rsidR="00CA62A4">
        <w:rPr>
          <w:rFonts w:ascii="Times New Roman" w:hAnsi="Times New Roman" w:cs="Times New Roman"/>
        </w:rPr>
        <w:t>transcript with a</w:t>
      </w:r>
      <w:r w:rsidRPr="00DD346F">
        <w:rPr>
          <w:rFonts w:ascii="Times New Roman" w:hAnsi="Times New Roman" w:cs="Times New Roman"/>
        </w:rPr>
        <w:t xml:space="preserve"> </w:t>
      </w:r>
      <w:r w:rsidR="00CA62A4">
        <w:rPr>
          <w:rFonts w:ascii="Times New Roman" w:hAnsi="Times New Roman" w:cs="Times New Roman"/>
        </w:rPr>
        <w:t xml:space="preserve">significant change in levels </w:t>
      </w:r>
      <w:r w:rsidRPr="00DD346F">
        <w:rPr>
          <w:rFonts w:ascii="Times New Roman" w:hAnsi="Times New Roman" w:cs="Times New Roman"/>
        </w:rPr>
        <w:t>(*</w:t>
      </w:r>
      <w:ins w:id="8" w:author="Alexandra Linz" w:date="2021-06-29T10:20:00Z">
        <w:r w:rsidR="00A6221B">
          <w:rPr>
            <w:rFonts w:ascii="Times New Roman" w:hAnsi="Times New Roman" w:cs="Times New Roman"/>
          </w:rPr>
          <w:t>q</w:t>
        </w:r>
      </w:ins>
      <w:del w:id="9" w:author="Alexandra Linz" w:date="2021-06-29T10:20:00Z">
        <w:r w:rsidRPr="00DD346F" w:rsidDel="00A6221B">
          <w:rPr>
            <w:rFonts w:ascii="Times New Roman" w:hAnsi="Times New Roman" w:cs="Times New Roman"/>
          </w:rPr>
          <w:delText>p</w:delText>
        </w:r>
      </w:del>
      <w:r w:rsidRPr="00DD346F">
        <w:rPr>
          <w:rFonts w:ascii="Times New Roman" w:hAnsi="Times New Roman" w:cs="Times New Roman"/>
        </w:rPr>
        <w:t xml:space="preserve"> &lt; 0.05, **</w:t>
      </w:r>
      <w:ins w:id="10" w:author="Alexandra Linz" w:date="2021-06-29T10:20:00Z">
        <w:r w:rsidR="00A6221B">
          <w:rPr>
            <w:rFonts w:ascii="Times New Roman" w:hAnsi="Times New Roman" w:cs="Times New Roman"/>
          </w:rPr>
          <w:t>q</w:t>
        </w:r>
      </w:ins>
      <w:del w:id="11" w:author="Alexandra Linz" w:date="2021-06-29T10:20:00Z">
        <w:r w:rsidRPr="00DD346F" w:rsidDel="00A6221B">
          <w:rPr>
            <w:rFonts w:ascii="Times New Roman" w:hAnsi="Times New Roman" w:cs="Times New Roman"/>
          </w:rPr>
          <w:delText>p</w:delText>
        </w:r>
      </w:del>
      <w:r w:rsidRPr="00DD346F">
        <w:rPr>
          <w:rFonts w:ascii="Times New Roman" w:hAnsi="Times New Roman" w:cs="Times New Roman"/>
        </w:rPr>
        <w:t>&lt;0.01, ***</w:t>
      </w:r>
      <w:ins w:id="12" w:author="Alexandra Linz" w:date="2021-06-29T10:20:00Z">
        <w:r w:rsidR="00A6221B">
          <w:rPr>
            <w:rFonts w:ascii="Times New Roman" w:hAnsi="Times New Roman" w:cs="Times New Roman"/>
          </w:rPr>
          <w:t>q</w:t>
        </w:r>
      </w:ins>
      <w:del w:id="13" w:author="Alexandra Linz" w:date="2021-06-29T10:20:00Z">
        <w:r w:rsidRPr="00DD346F" w:rsidDel="00A6221B">
          <w:rPr>
            <w:rFonts w:ascii="Times New Roman" w:hAnsi="Times New Roman" w:cs="Times New Roman"/>
          </w:rPr>
          <w:delText>p</w:delText>
        </w:r>
      </w:del>
      <w:r w:rsidRPr="00DD346F">
        <w:rPr>
          <w:rFonts w:ascii="Times New Roman" w:hAnsi="Times New Roman" w:cs="Times New Roman"/>
        </w:rPr>
        <w:t xml:space="preserve">&lt;0.001) compared to cells grown in the presence of glucose </w:t>
      </w:r>
      <w:r w:rsidR="00630919">
        <w:rPr>
          <w:rFonts w:ascii="Times New Roman" w:hAnsi="Times New Roman" w:cs="Times New Roman"/>
        </w:rPr>
        <w:t>alone</w:t>
      </w:r>
      <w:r w:rsidRPr="00DD346F">
        <w:rPr>
          <w:rFonts w:ascii="Times New Roman" w:hAnsi="Times New Roman" w:cs="Times New Roman"/>
        </w:rPr>
        <w:t xml:space="preserve">. </w:t>
      </w:r>
      <w:r w:rsidR="00630919">
        <w:rPr>
          <w:rFonts w:ascii="Times New Roman" w:hAnsi="Times New Roman" w:cs="Times New Roman"/>
        </w:rPr>
        <w:t>Bars in e</w:t>
      </w:r>
      <w:r w:rsidRPr="00DD346F">
        <w:rPr>
          <w:rFonts w:ascii="Times New Roman" w:hAnsi="Times New Roman" w:cs="Times New Roman"/>
        </w:rPr>
        <w:t xml:space="preserve">ach panel </w:t>
      </w:r>
      <w:r w:rsidR="00630919">
        <w:rPr>
          <w:rFonts w:ascii="Times New Roman" w:hAnsi="Times New Roman" w:cs="Times New Roman"/>
        </w:rPr>
        <w:t xml:space="preserve">are colored to denote </w:t>
      </w:r>
      <w:r w:rsidRPr="00DD346F">
        <w:rPr>
          <w:rFonts w:ascii="Times New Roman" w:hAnsi="Times New Roman" w:cs="Times New Roman"/>
        </w:rPr>
        <w:t xml:space="preserve">steps in aromatic metabolism </w:t>
      </w:r>
      <w:r w:rsidR="00630919">
        <w:rPr>
          <w:rFonts w:ascii="Times New Roman" w:hAnsi="Times New Roman" w:cs="Times New Roman"/>
        </w:rPr>
        <w:t>that gene products are known to function (dimer degradation, aromatic ring processing, side chain processing/demethylation)</w:t>
      </w:r>
      <w:r w:rsidRPr="00DD346F">
        <w:rPr>
          <w:rFonts w:ascii="Times New Roman" w:hAnsi="Times New Roman" w:cs="Times New Roman"/>
        </w:rPr>
        <w:t>.</w:t>
      </w:r>
    </w:p>
    <w:p w14:paraId="439F8A25" w14:textId="1FFFED38" w:rsidR="00BB70B4" w:rsidRDefault="00BB70B4">
      <w:pPr>
        <w:rPr>
          <w:rFonts w:ascii="Times New Roman" w:hAnsi="Times New Roman" w:cs="Times New Roman"/>
          <w:b/>
        </w:rPr>
      </w:pPr>
    </w:p>
    <w:p w14:paraId="7BF82E1E" w14:textId="5D3ABDDD" w:rsidR="002C2D3E" w:rsidRDefault="002C2D3E" w:rsidP="002C2D3E">
      <w:pPr>
        <w:rPr>
          <w:rFonts w:ascii="Times New Roman" w:hAnsi="Times New Roman" w:cs="Times New Roman"/>
        </w:rPr>
      </w:pPr>
      <w:r w:rsidRPr="002C2D3E">
        <w:rPr>
          <w:rFonts w:ascii="Times New Roman" w:hAnsi="Times New Roman" w:cs="Times New Roman"/>
          <w:b/>
        </w:rPr>
        <w:t xml:space="preserve">Figure </w:t>
      </w:r>
      <w:r w:rsidR="003D24E3">
        <w:rPr>
          <w:rFonts w:ascii="Times New Roman" w:hAnsi="Times New Roman" w:cs="Times New Roman"/>
          <w:b/>
        </w:rPr>
        <w:t>3</w:t>
      </w:r>
      <w:r w:rsidRPr="002C2D3E">
        <w:rPr>
          <w:rFonts w:ascii="Times New Roman" w:hAnsi="Times New Roman" w:cs="Times New Roman"/>
          <w:b/>
        </w:rPr>
        <w:t>. Time-dependent loss of G-diketone</w:t>
      </w:r>
      <w:ins w:id="14" w:author="Alexandra Linz" w:date="2021-08-30T07:17:00Z">
        <w:r w:rsidR="00757A31">
          <w:rPr>
            <w:rFonts w:ascii="Times New Roman" w:hAnsi="Times New Roman" w:cs="Times New Roman"/>
            <w:b/>
          </w:rPr>
          <w:t xml:space="preserve"> and GP-1</w:t>
        </w:r>
      </w:ins>
      <w:r w:rsidRPr="002C2D3E">
        <w:rPr>
          <w:rFonts w:ascii="Times New Roman" w:hAnsi="Times New Roman" w:cs="Times New Roman"/>
          <w:b/>
        </w:rPr>
        <w:t xml:space="preserve"> </w:t>
      </w:r>
      <w:r w:rsidRPr="002C2D3E">
        <w:rPr>
          <w:rFonts w:ascii="Times New Roman" w:hAnsi="Times New Roman" w:cs="Times New Roman"/>
          <w:b/>
          <w:i/>
        </w:rPr>
        <w:t>in vitro</w:t>
      </w:r>
      <w:r w:rsidRPr="002C2D3E">
        <w:rPr>
          <w:rFonts w:ascii="Times New Roman" w:hAnsi="Times New Roman" w:cs="Times New Roman"/>
          <w:b/>
        </w:rPr>
        <w:t xml:space="preserve"> when incubated with recombinant </w:t>
      </w:r>
      <w:proofErr w:type="spellStart"/>
      <w:r w:rsidRPr="002C2D3E">
        <w:rPr>
          <w:rFonts w:ascii="Times New Roman" w:hAnsi="Times New Roman" w:cs="Times New Roman"/>
          <w:b/>
        </w:rPr>
        <w:t>LigL</w:t>
      </w:r>
      <w:proofErr w:type="spellEnd"/>
      <w:r w:rsidRPr="002C2D3E">
        <w:rPr>
          <w:rFonts w:ascii="Times New Roman" w:hAnsi="Times New Roman" w:cs="Times New Roman"/>
          <w:b/>
        </w:rPr>
        <w:t xml:space="preserve">, </w:t>
      </w:r>
      <w:proofErr w:type="spellStart"/>
      <w:r w:rsidRPr="002C2D3E">
        <w:rPr>
          <w:rFonts w:ascii="Times New Roman" w:hAnsi="Times New Roman" w:cs="Times New Roman"/>
          <w:b/>
        </w:rPr>
        <w:t>LigN</w:t>
      </w:r>
      <w:proofErr w:type="spellEnd"/>
      <w:r w:rsidRPr="002C2D3E">
        <w:rPr>
          <w:rFonts w:ascii="Times New Roman" w:hAnsi="Times New Roman" w:cs="Times New Roman"/>
          <w:b/>
        </w:rPr>
        <w:t xml:space="preserve">, and </w:t>
      </w:r>
      <w:proofErr w:type="spellStart"/>
      <w:r w:rsidRPr="002C2D3E">
        <w:rPr>
          <w:rFonts w:ascii="Times New Roman" w:hAnsi="Times New Roman" w:cs="Times New Roman"/>
          <w:b/>
        </w:rPr>
        <w:t>LigD</w:t>
      </w:r>
      <w:proofErr w:type="spellEnd"/>
      <w:r w:rsidRPr="002C2D3E">
        <w:rPr>
          <w:rFonts w:ascii="Times New Roman" w:hAnsi="Times New Roman" w:cs="Times New Roman"/>
          <w:b/>
        </w:rPr>
        <w:t>,</w:t>
      </w:r>
      <w:r w:rsidRPr="002C2D3E">
        <w:rPr>
          <w:rFonts w:ascii="Times New Roman" w:hAnsi="Times New Roman" w:cs="Times New Roman"/>
        </w:rPr>
        <w:t xml:space="preserve"> </w:t>
      </w:r>
      <w:r w:rsidRPr="002C2D3E">
        <w:rPr>
          <w:rFonts w:ascii="Times New Roman" w:hAnsi="Times New Roman" w:cs="Times New Roman"/>
          <w:b/>
        </w:rPr>
        <w:t>with and without NADH.</w:t>
      </w:r>
      <w:r w:rsidRPr="002C2D3E">
        <w:rPr>
          <w:rFonts w:ascii="Times New Roman" w:hAnsi="Times New Roman" w:cs="Times New Roman"/>
        </w:rPr>
        <w:t xml:space="preserve"> </w:t>
      </w:r>
      <w:ins w:id="15" w:author="Alexandra Linz" w:date="2021-07-01T15:40:00Z">
        <w:r w:rsidR="001A08CA">
          <w:rPr>
            <w:rFonts w:ascii="Times New Roman" w:hAnsi="Times New Roman" w:cs="Times New Roman"/>
          </w:rPr>
          <w:t>0.5</w:t>
        </w:r>
      </w:ins>
      <w:ins w:id="16" w:author="Alexandra Linz" w:date="2021-07-01T15:41:00Z">
        <w:r w:rsidR="001A08CA">
          <w:rPr>
            <w:rFonts w:ascii="Times New Roman" w:hAnsi="Times New Roman" w:cs="Times New Roman"/>
          </w:rPr>
          <w:t xml:space="preserve"> </w:t>
        </w:r>
      </w:ins>
      <w:ins w:id="17" w:author="Alexandra Linz" w:date="2021-07-01T15:40:00Z">
        <w:r w:rsidR="001A08CA">
          <w:rPr>
            <w:rFonts w:ascii="Times New Roman" w:hAnsi="Times New Roman" w:cs="Times New Roman"/>
          </w:rPr>
          <w:t>mmol/L of G-diketone</w:t>
        </w:r>
      </w:ins>
      <w:ins w:id="18" w:author="Alexandra Linz" w:date="2021-08-30T07:16:00Z">
        <w:r w:rsidR="00757A31">
          <w:rPr>
            <w:rFonts w:ascii="Times New Roman" w:hAnsi="Times New Roman" w:cs="Times New Roman"/>
          </w:rPr>
          <w:t xml:space="preserve"> (Panel A) or GP-1 (Panel B)</w:t>
        </w:r>
      </w:ins>
      <w:ins w:id="19" w:author="Alexandra Linz" w:date="2021-07-01T15:40:00Z">
        <w:r w:rsidR="001A08CA">
          <w:rPr>
            <w:rFonts w:ascii="Times New Roman" w:hAnsi="Times New Roman" w:cs="Times New Roman"/>
          </w:rPr>
          <w:t xml:space="preserve"> was incubated with each in enzyme with and without </w:t>
        </w:r>
      </w:ins>
      <w:ins w:id="20" w:author="Alexandra Linz" w:date="2021-07-01T15:41:00Z">
        <w:r w:rsidR="001A08CA">
          <w:rPr>
            <w:rFonts w:ascii="Times New Roman" w:hAnsi="Times New Roman" w:cs="Times New Roman"/>
          </w:rPr>
          <w:t>2 mmol/L NADH. Addition of NADH initiated the reaction. Samples were incubate</w:t>
        </w:r>
      </w:ins>
      <w:ins w:id="21" w:author="Alexandra Linz" w:date="2021-07-01T15:42:00Z">
        <w:r w:rsidR="001A08CA">
          <w:rPr>
            <w:rFonts w:ascii="Times New Roman" w:hAnsi="Times New Roman" w:cs="Times New Roman"/>
          </w:rPr>
          <w:t>d in the dark at 30</w:t>
        </w:r>
      </w:ins>
      <w:ins w:id="22" w:author="Alexandra Linz" w:date="2021-07-19T15:53:00Z">
        <w:r w:rsidR="000A3593">
          <w:rPr>
            <w:rFonts w:ascii="Times New Roman" w:hAnsi="Times New Roman" w:cs="Times New Roman"/>
          </w:rPr>
          <w:sym w:font="Symbol" w:char="F0B0"/>
        </w:r>
      </w:ins>
      <w:ins w:id="23" w:author="Alexandra Linz" w:date="2021-07-01T15:42:00Z">
        <w:r w:rsidR="001A08CA">
          <w:rPr>
            <w:rFonts w:ascii="Times New Roman" w:hAnsi="Times New Roman" w:cs="Times New Roman"/>
          </w:rPr>
          <w:t xml:space="preserve">C. </w:t>
        </w:r>
      </w:ins>
      <w:ins w:id="24" w:author="Alexandra Linz" w:date="2021-07-01T15:43:00Z">
        <w:r w:rsidR="001A08CA">
          <w:rPr>
            <w:rFonts w:ascii="Times New Roman" w:hAnsi="Times New Roman" w:cs="Times New Roman"/>
          </w:rPr>
          <w:t>Concentration</w:t>
        </w:r>
      </w:ins>
      <w:ins w:id="25" w:author="Alexandra Linz" w:date="2021-08-30T07:19:00Z">
        <w:r w:rsidR="00757A31">
          <w:rPr>
            <w:rFonts w:ascii="Times New Roman" w:hAnsi="Times New Roman" w:cs="Times New Roman"/>
          </w:rPr>
          <w:t>s</w:t>
        </w:r>
      </w:ins>
      <w:ins w:id="26" w:author="Alexandra Linz" w:date="2021-07-01T15:43:00Z">
        <w:r w:rsidR="001A08CA">
          <w:rPr>
            <w:rFonts w:ascii="Times New Roman" w:hAnsi="Times New Roman" w:cs="Times New Roman"/>
          </w:rPr>
          <w:t xml:space="preserve"> of G-diketone </w:t>
        </w:r>
      </w:ins>
      <w:ins w:id="27" w:author="Alexandra Linz" w:date="2021-08-30T07:17:00Z">
        <w:r w:rsidR="00757A31">
          <w:rPr>
            <w:rFonts w:ascii="Times New Roman" w:hAnsi="Times New Roman" w:cs="Times New Roman"/>
          </w:rPr>
          <w:t xml:space="preserve">and GP-1 </w:t>
        </w:r>
      </w:ins>
      <w:ins w:id="28" w:author="Alexandra Linz" w:date="2021-07-01T15:43:00Z">
        <w:r w:rsidR="001A08CA">
          <w:rPr>
            <w:rFonts w:ascii="Times New Roman" w:hAnsi="Times New Roman" w:cs="Times New Roman"/>
          </w:rPr>
          <w:t>was mea</w:t>
        </w:r>
      </w:ins>
      <w:ins w:id="29" w:author="Alexandra Linz" w:date="2021-07-01T15:44:00Z">
        <w:r w:rsidR="001A08CA">
          <w:rPr>
            <w:rFonts w:ascii="Times New Roman" w:hAnsi="Times New Roman" w:cs="Times New Roman"/>
          </w:rPr>
          <w:t>sured using HPLC-MS.</w:t>
        </w:r>
      </w:ins>
    </w:p>
    <w:p w14:paraId="69466464" w14:textId="58141FD8" w:rsidR="00C03500" w:rsidRDefault="00C03500" w:rsidP="002C2D3E">
      <w:pPr>
        <w:rPr>
          <w:rFonts w:ascii="Times New Roman" w:hAnsi="Times New Roman" w:cs="Times New Roman"/>
        </w:rPr>
      </w:pPr>
    </w:p>
    <w:p w14:paraId="5642E353" w14:textId="04C8F0B7" w:rsidR="00C03500" w:rsidRDefault="00C03500" w:rsidP="00C03500">
      <w:pPr>
        <w:rPr>
          <w:rFonts w:ascii="Times New Roman" w:hAnsi="Times New Roman" w:cs="Times New Roman"/>
        </w:rPr>
      </w:pPr>
      <w:r w:rsidRPr="00C03500">
        <w:rPr>
          <w:rFonts w:ascii="Times New Roman" w:hAnsi="Times New Roman" w:cs="Times New Roman"/>
          <w:b/>
        </w:rPr>
        <w:t xml:space="preserve">Figure </w:t>
      </w:r>
      <w:r w:rsidR="003D24E3">
        <w:rPr>
          <w:rFonts w:ascii="Times New Roman" w:hAnsi="Times New Roman" w:cs="Times New Roman"/>
          <w:b/>
        </w:rPr>
        <w:t>4</w:t>
      </w:r>
      <w:r w:rsidRPr="00C03500">
        <w:rPr>
          <w:rFonts w:ascii="Times New Roman" w:hAnsi="Times New Roman" w:cs="Times New Roman"/>
          <w:b/>
        </w:rPr>
        <w:t xml:space="preserve">. GC-MS analysis of </w:t>
      </w:r>
      <w:r w:rsidR="00CA62A4">
        <w:rPr>
          <w:rFonts w:ascii="Times New Roman" w:hAnsi="Times New Roman" w:cs="Times New Roman"/>
          <w:b/>
        </w:rPr>
        <w:t xml:space="preserve">derivatized </w:t>
      </w:r>
      <w:r w:rsidRPr="00C03500">
        <w:rPr>
          <w:rFonts w:ascii="Times New Roman" w:hAnsi="Times New Roman" w:cs="Times New Roman"/>
          <w:b/>
        </w:rPr>
        <w:t xml:space="preserve">aromatic substrates and </w:t>
      </w:r>
      <w:r w:rsidRPr="00C03500">
        <w:rPr>
          <w:rFonts w:ascii="Times New Roman" w:hAnsi="Times New Roman" w:cs="Times New Roman"/>
          <w:b/>
          <w:i/>
        </w:rPr>
        <w:t xml:space="preserve">in vitro </w:t>
      </w:r>
      <w:r w:rsidRPr="00C03500">
        <w:rPr>
          <w:rFonts w:ascii="Times New Roman" w:hAnsi="Times New Roman" w:cs="Times New Roman"/>
          <w:b/>
        </w:rPr>
        <w:t xml:space="preserve">reaction products of individual </w:t>
      </w:r>
      <w:proofErr w:type="spellStart"/>
      <w:r w:rsidRPr="00C03500">
        <w:rPr>
          <w:rFonts w:ascii="Times New Roman" w:hAnsi="Times New Roman" w:cs="Times New Roman"/>
          <w:b/>
        </w:rPr>
        <w:t>LigLND</w:t>
      </w:r>
      <w:proofErr w:type="spellEnd"/>
      <w:r w:rsidRPr="00C03500">
        <w:rPr>
          <w:rFonts w:ascii="Times New Roman" w:hAnsi="Times New Roman" w:cs="Times New Roman"/>
          <w:b/>
        </w:rPr>
        <w:t xml:space="preserve"> dehydrogenases with G-diketone and GP-1. </w:t>
      </w:r>
      <w:r w:rsidRPr="00C03500">
        <w:rPr>
          <w:rFonts w:ascii="Times New Roman" w:hAnsi="Times New Roman" w:cs="Times New Roman"/>
        </w:rPr>
        <w:t xml:space="preserve">GC-MS analysis of </w:t>
      </w:r>
      <w:r w:rsidR="00CA62A4">
        <w:rPr>
          <w:rFonts w:ascii="Times New Roman" w:hAnsi="Times New Roman" w:cs="Times New Roman"/>
        </w:rPr>
        <w:t xml:space="preserve">derivatized </w:t>
      </w:r>
      <w:r w:rsidRPr="00C03500">
        <w:rPr>
          <w:rFonts w:ascii="Times New Roman" w:hAnsi="Times New Roman" w:cs="Times New Roman"/>
        </w:rPr>
        <w:t xml:space="preserve">aromatic substrates and </w:t>
      </w:r>
      <w:r w:rsidR="00CA62A4">
        <w:rPr>
          <w:rFonts w:ascii="Times New Roman" w:hAnsi="Times New Roman" w:cs="Times New Roman"/>
        </w:rPr>
        <w:t xml:space="preserve">enzyme reaction </w:t>
      </w:r>
      <w:r w:rsidRPr="00C03500">
        <w:rPr>
          <w:rFonts w:ascii="Times New Roman" w:hAnsi="Times New Roman" w:cs="Times New Roman"/>
        </w:rPr>
        <w:t xml:space="preserve">products after indicated </w:t>
      </w:r>
      <w:proofErr w:type="spellStart"/>
      <w:r w:rsidRPr="00C03500">
        <w:rPr>
          <w:rFonts w:ascii="Times New Roman" w:hAnsi="Times New Roman" w:cs="Times New Roman"/>
        </w:rPr>
        <w:t>Lig</w:t>
      </w:r>
      <w:proofErr w:type="spellEnd"/>
      <w:r w:rsidRPr="00C03500">
        <w:rPr>
          <w:rFonts w:ascii="Times New Roman" w:hAnsi="Times New Roman" w:cs="Times New Roman"/>
        </w:rPr>
        <w:t xml:space="preserve"> dehydrogenases were incubated for 24 hours </w:t>
      </w:r>
      <w:ins w:id="30" w:author="Alexandra Linz" w:date="2021-07-01T15:45:00Z">
        <w:r w:rsidR="001A08CA">
          <w:rPr>
            <w:rFonts w:ascii="Times New Roman" w:hAnsi="Times New Roman" w:cs="Times New Roman"/>
          </w:rPr>
          <w:t>at 30</w:t>
        </w:r>
      </w:ins>
      <w:ins w:id="31" w:author="Alexandra Linz" w:date="2021-07-19T15:54:00Z">
        <w:r w:rsidR="000A3593">
          <w:rPr>
            <w:rFonts w:ascii="Times New Roman" w:hAnsi="Times New Roman" w:cs="Times New Roman"/>
          </w:rPr>
          <w:sym w:font="Symbol" w:char="F0B0"/>
        </w:r>
        <w:r w:rsidR="000A3593">
          <w:rPr>
            <w:rFonts w:ascii="Times New Roman" w:hAnsi="Times New Roman" w:cs="Times New Roman"/>
          </w:rPr>
          <w:t>C</w:t>
        </w:r>
      </w:ins>
      <w:ins w:id="32" w:author="Alexandra Linz" w:date="2021-07-01T15:45:00Z">
        <w:r w:rsidR="001A08CA">
          <w:rPr>
            <w:rFonts w:ascii="Times New Roman" w:hAnsi="Times New Roman" w:cs="Times New Roman"/>
          </w:rPr>
          <w:t xml:space="preserve"> </w:t>
        </w:r>
      </w:ins>
      <w:r w:rsidRPr="00C03500">
        <w:rPr>
          <w:rFonts w:ascii="Times New Roman" w:hAnsi="Times New Roman" w:cs="Times New Roman"/>
        </w:rPr>
        <w:t xml:space="preserve">with the G-diketone and NADH </w:t>
      </w:r>
      <w:r w:rsidR="00F11BDD">
        <w:rPr>
          <w:rFonts w:ascii="Times New Roman" w:hAnsi="Times New Roman" w:cs="Times New Roman"/>
        </w:rPr>
        <w:t xml:space="preserve">(Panel A, C) </w:t>
      </w:r>
      <w:r w:rsidRPr="00C03500">
        <w:rPr>
          <w:rFonts w:ascii="Times New Roman" w:hAnsi="Times New Roman" w:cs="Times New Roman"/>
        </w:rPr>
        <w:t>or GP-1 and NADH</w:t>
      </w:r>
      <w:r w:rsidR="00F11BDD">
        <w:rPr>
          <w:rFonts w:ascii="Times New Roman" w:hAnsi="Times New Roman" w:cs="Times New Roman"/>
        </w:rPr>
        <w:t xml:space="preserve"> (Panel B, D</w:t>
      </w:r>
      <w:r w:rsidR="008F6105">
        <w:rPr>
          <w:rFonts w:ascii="Times New Roman" w:hAnsi="Times New Roman" w:cs="Times New Roman"/>
        </w:rPr>
        <w:t>).</w:t>
      </w:r>
      <w:bookmarkStart w:id="33" w:name="_GoBack"/>
      <w:bookmarkEnd w:id="33"/>
    </w:p>
    <w:p w14:paraId="2D757E57" w14:textId="77777777" w:rsidR="008F6105" w:rsidRPr="00C03500" w:rsidRDefault="008F6105" w:rsidP="00C03500">
      <w:pPr>
        <w:rPr>
          <w:rFonts w:ascii="Times New Roman" w:hAnsi="Times New Roman" w:cs="Times New Roman"/>
        </w:rPr>
      </w:pPr>
    </w:p>
    <w:p w14:paraId="4A33C875" w14:textId="0C21CE2D" w:rsidR="008F6105" w:rsidRPr="00BB70B4" w:rsidRDefault="008F6105" w:rsidP="008F610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Figure</w:t>
      </w:r>
      <w:r w:rsidRPr="00F11BDD">
        <w:rPr>
          <w:rFonts w:ascii="Times New Roman" w:hAnsi="Times New Roman" w:cs="Times New Roman"/>
          <w:b/>
        </w:rPr>
        <w:t xml:space="preserve"> </w:t>
      </w:r>
      <w:r w:rsidR="003D24E3">
        <w:rPr>
          <w:rFonts w:ascii="Times New Roman" w:hAnsi="Times New Roman" w:cs="Times New Roman"/>
          <w:b/>
        </w:rPr>
        <w:t>5</w:t>
      </w:r>
      <w:r w:rsidRPr="00F11BDD">
        <w:rPr>
          <w:rFonts w:ascii="Times New Roman" w:hAnsi="Times New Roman" w:cs="Times New Roman"/>
          <w:b/>
        </w:rPr>
        <w:t xml:space="preserve">. Kinetic parameters of </w:t>
      </w:r>
      <w:proofErr w:type="spellStart"/>
      <w:r w:rsidRPr="00F11BDD">
        <w:rPr>
          <w:rFonts w:ascii="Times New Roman" w:hAnsi="Times New Roman" w:cs="Times New Roman"/>
          <w:b/>
        </w:rPr>
        <w:t>LigL</w:t>
      </w:r>
      <w:proofErr w:type="spellEnd"/>
      <w:r w:rsidRPr="00F11BDD">
        <w:rPr>
          <w:rFonts w:ascii="Times New Roman" w:hAnsi="Times New Roman" w:cs="Times New Roman"/>
          <w:b/>
        </w:rPr>
        <w:t xml:space="preserve">, </w:t>
      </w:r>
      <w:proofErr w:type="spellStart"/>
      <w:r w:rsidRPr="00F11BDD">
        <w:rPr>
          <w:rFonts w:ascii="Times New Roman" w:hAnsi="Times New Roman" w:cs="Times New Roman"/>
          <w:b/>
        </w:rPr>
        <w:t>LigN</w:t>
      </w:r>
      <w:proofErr w:type="spellEnd"/>
      <w:r w:rsidRPr="00F11BDD">
        <w:rPr>
          <w:rFonts w:ascii="Times New Roman" w:hAnsi="Times New Roman" w:cs="Times New Roman"/>
          <w:b/>
        </w:rPr>
        <w:t xml:space="preserve"> and </w:t>
      </w:r>
      <w:proofErr w:type="spellStart"/>
      <w:r w:rsidRPr="00F11BDD">
        <w:rPr>
          <w:rFonts w:ascii="Times New Roman" w:hAnsi="Times New Roman" w:cs="Times New Roman"/>
          <w:b/>
        </w:rPr>
        <w:t>LigD</w:t>
      </w:r>
      <w:proofErr w:type="spellEnd"/>
      <w:r w:rsidRPr="00F11BDD">
        <w:rPr>
          <w:rFonts w:ascii="Times New Roman" w:hAnsi="Times New Roman" w:cs="Times New Roman"/>
          <w:b/>
        </w:rPr>
        <w:t xml:space="preserve"> dehydrogenases with indicated aromatic substrates. </w:t>
      </w:r>
      <w:r w:rsidRPr="00F11BDD">
        <w:rPr>
          <w:rFonts w:ascii="Times New Roman" w:hAnsi="Times New Roman" w:cs="Times New Roman"/>
        </w:rPr>
        <w:t xml:space="preserve">Shown are the measured </w:t>
      </w:r>
      <w:proofErr w:type="spellStart"/>
      <w:r w:rsidRPr="00F11BDD">
        <w:rPr>
          <w:rFonts w:ascii="Times New Roman" w:hAnsi="Times New Roman" w:cs="Times New Roman"/>
        </w:rPr>
        <w:t>K</w:t>
      </w:r>
      <w:r w:rsidRPr="00F11BDD">
        <w:rPr>
          <w:rFonts w:ascii="Times New Roman" w:hAnsi="Times New Roman" w:cs="Times New Roman"/>
          <w:vertAlign w:val="subscript"/>
        </w:rPr>
        <w:t>cat</w:t>
      </w:r>
      <w:proofErr w:type="spellEnd"/>
      <w:r w:rsidRPr="00F11BDD">
        <w:rPr>
          <w:rFonts w:ascii="Times New Roman" w:hAnsi="Times New Roman" w:cs="Times New Roman"/>
        </w:rPr>
        <w:t xml:space="preserve"> and apparent K</w:t>
      </w:r>
      <w:r w:rsidRPr="00F11BDD">
        <w:rPr>
          <w:rFonts w:ascii="Times New Roman" w:hAnsi="Times New Roman" w:cs="Times New Roman"/>
          <w:vertAlign w:val="subscript"/>
        </w:rPr>
        <w:t>m</w:t>
      </w:r>
      <w:r w:rsidRPr="00F11BDD">
        <w:rPr>
          <w:rFonts w:ascii="Times New Roman" w:hAnsi="Times New Roman" w:cs="Times New Roman"/>
        </w:rPr>
        <w:t xml:space="preserve"> using recombinant </w:t>
      </w:r>
      <w:proofErr w:type="spellStart"/>
      <w:r w:rsidRPr="00F11BDD">
        <w:rPr>
          <w:rFonts w:ascii="Times New Roman" w:hAnsi="Times New Roman" w:cs="Times New Roman"/>
        </w:rPr>
        <w:t>LigL</w:t>
      </w:r>
      <w:proofErr w:type="spellEnd"/>
      <w:r w:rsidRPr="00F11BDD">
        <w:rPr>
          <w:rFonts w:ascii="Times New Roman" w:hAnsi="Times New Roman" w:cs="Times New Roman"/>
        </w:rPr>
        <w:t xml:space="preserve">, </w:t>
      </w:r>
      <w:proofErr w:type="spellStart"/>
      <w:r w:rsidRPr="00F11BDD">
        <w:rPr>
          <w:rFonts w:ascii="Times New Roman" w:hAnsi="Times New Roman" w:cs="Times New Roman"/>
        </w:rPr>
        <w:t>LigN</w:t>
      </w:r>
      <w:proofErr w:type="spellEnd"/>
      <w:r w:rsidRPr="00F11BDD">
        <w:rPr>
          <w:rFonts w:ascii="Times New Roman" w:hAnsi="Times New Roman" w:cs="Times New Roman"/>
        </w:rPr>
        <w:t xml:space="preserve">, and </w:t>
      </w:r>
      <w:proofErr w:type="spellStart"/>
      <w:r w:rsidRPr="00F11BDD">
        <w:rPr>
          <w:rFonts w:ascii="Times New Roman" w:hAnsi="Times New Roman" w:cs="Times New Roman"/>
        </w:rPr>
        <w:t>LigD</w:t>
      </w:r>
      <w:proofErr w:type="spellEnd"/>
      <w:r w:rsidRPr="00F11BDD">
        <w:rPr>
          <w:rFonts w:ascii="Times New Roman" w:hAnsi="Times New Roman" w:cs="Times New Roman"/>
        </w:rPr>
        <w:t xml:space="preserve"> enzymes with the indicated aromatic substrates and either NADH (G-diketone) or NAD</w:t>
      </w:r>
      <w:r w:rsidRPr="00F11BDD">
        <w:rPr>
          <w:rFonts w:ascii="Times New Roman" w:hAnsi="Times New Roman" w:cs="Times New Roman"/>
          <w:vertAlign w:val="superscript"/>
        </w:rPr>
        <w:t>+</w:t>
      </w:r>
      <w:r w:rsidRPr="00F11BDD">
        <w:rPr>
          <w:rFonts w:ascii="Times New Roman" w:hAnsi="Times New Roman" w:cs="Times New Roman"/>
        </w:rPr>
        <w:t xml:space="preserve"> (GGE, GD) as a cofactor.</w:t>
      </w:r>
    </w:p>
    <w:p w14:paraId="383C4A39" w14:textId="631BF89F" w:rsidR="002C2D3E" w:rsidRDefault="002C2D3E">
      <w:pPr>
        <w:rPr>
          <w:rFonts w:ascii="Times New Roman" w:hAnsi="Times New Roman" w:cs="Times New Roman"/>
          <w:b/>
        </w:rPr>
      </w:pPr>
    </w:p>
    <w:p w14:paraId="431DCAEC" w14:textId="47DE3BCE" w:rsidR="00B802AD" w:rsidRPr="00DD346F" w:rsidRDefault="00B802AD">
      <w:pPr>
        <w:rPr>
          <w:rFonts w:ascii="Times New Roman" w:hAnsi="Times New Roman" w:cs="Times New Roman"/>
          <w:b/>
        </w:rPr>
      </w:pPr>
      <w:r w:rsidRPr="00C92C63">
        <w:rPr>
          <w:rFonts w:ascii="Times New Roman" w:hAnsi="Times New Roman" w:cs="Times New Roman"/>
          <w:b/>
        </w:rPr>
        <w:t xml:space="preserve">Figure </w:t>
      </w:r>
      <w:r w:rsidR="003D24E3">
        <w:rPr>
          <w:rFonts w:ascii="Times New Roman" w:hAnsi="Times New Roman" w:cs="Times New Roman"/>
          <w:b/>
        </w:rPr>
        <w:t>6</w:t>
      </w:r>
      <w:r w:rsidRPr="00C92C63">
        <w:rPr>
          <w:rFonts w:ascii="Times New Roman" w:hAnsi="Times New Roman" w:cs="Times New Roman"/>
          <w:b/>
        </w:rPr>
        <w:t xml:space="preserve">. </w:t>
      </w:r>
      <w:r w:rsidR="00CA62A4">
        <w:rPr>
          <w:rFonts w:ascii="Times New Roman" w:hAnsi="Times New Roman" w:cs="Times New Roman"/>
          <w:b/>
        </w:rPr>
        <w:t xml:space="preserve">Model for </w:t>
      </w:r>
      <w:r w:rsidR="00710C73">
        <w:rPr>
          <w:rFonts w:ascii="Times New Roman" w:hAnsi="Times New Roman" w:cs="Times New Roman"/>
          <w:b/>
        </w:rPr>
        <w:t>G-</w:t>
      </w:r>
      <w:r w:rsidRPr="00C92C63">
        <w:rPr>
          <w:rFonts w:ascii="Times New Roman" w:hAnsi="Times New Roman" w:cs="Times New Roman"/>
          <w:b/>
        </w:rPr>
        <w:t xml:space="preserve">diketone </w:t>
      </w:r>
      <w:r w:rsidR="00CA62A4">
        <w:rPr>
          <w:rFonts w:ascii="Times New Roman" w:hAnsi="Times New Roman" w:cs="Times New Roman"/>
          <w:b/>
        </w:rPr>
        <w:t xml:space="preserve">metabolism </w:t>
      </w:r>
      <w:r w:rsidRPr="00C92C63">
        <w:rPr>
          <w:rFonts w:ascii="Times New Roman" w:hAnsi="Times New Roman" w:cs="Times New Roman"/>
          <w:b/>
        </w:rPr>
        <w:t xml:space="preserve">by </w:t>
      </w:r>
      <w:r w:rsidRPr="00C92C63">
        <w:rPr>
          <w:rFonts w:ascii="Times New Roman" w:hAnsi="Times New Roman" w:cs="Times New Roman"/>
          <w:b/>
          <w:i/>
        </w:rPr>
        <w:t xml:space="preserve">N. </w:t>
      </w:r>
      <w:proofErr w:type="spellStart"/>
      <w:r w:rsidRPr="00C92C63">
        <w:rPr>
          <w:rFonts w:ascii="Times New Roman" w:hAnsi="Times New Roman" w:cs="Times New Roman"/>
          <w:b/>
          <w:i/>
        </w:rPr>
        <w:t>aromaticivorans</w:t>
      </w:r>
      <w:proofErr w:type="spellEnd"/>
      <w:r w:rsidRPr="00C92C63">
        <w:rPr>
          <w:rFonts w:ascii="Times New Roman" w:hAnsi="Times New Roman" w:cs="Times New Roman"/>
          <w:b/>
          <w:i/>
        </w:rPr>
        <w:t xml:space="preserve">. </w:t>
      </w:r>
      <w:r w:rsidR="00710C73">
        <w:rPr>
          <w:rFonts w:ascii="Times New Roman" w:hAnsi="Times New Roman" w:cs="Times New Roman"/>
        </w:rPr>
        <w:t>W</w:t>
      </w:r>
      <w:r w:rsidRPr="00C92C63">
        <w:rPr>
          <w:rFonts w:ascii="Times New Roman" w:hAnsi="Times New Roman" w:cs="Times New Roman"/>
        </w:rPr>
        <w:t xml:space="preserve">e hypothesize that </w:t>
      </w:r>
      <w:r w:rsidR="00CA62A4">
        <w:rPr>
          <w:rFonts w:ascii="Times New Roman" w:hAnsi="Times New Roman" w:cs="Times New Roman"/>
        </w:rPr>
        <w:t xml:space="preserve">the </w:t>
      </w:r>
      <w:r w:rsidR="001841A1">
        <w:rPr>
          <w:rFonts w:ascii="Times New Roman" w:hAnsi="Times New Roman" w:cs="Times New Roman"/>
        </w:rPr>
        <w:t xml:space="preserve">indicated </w:t>
      </w:r>
      <w:proofErr w:type="spellStart"/>
      <w:r w:rsidR="00CA62A4">
        <w:rPr>
          <w:rFonts w:ascii="Times New Roman" w:hAnsi="Times New Roman" w:cs="Times New Roman"/>
        </w:rPr>
        <w:t>Lig</w:t>
      </w:r>
      <w:proofErr w:type="spellEnd"/>
      <w:r w:rsidR="00CA62A4">
        <w:rPr>
          <w:rFonts w:ascii="Times New Roman" w:hAnsi="Times New Roman" w:cs="Times New Roman"/>
        </w:rPr>
        <w:t xml:space="preserve"> dehydrogenases initiate </w:t>
      </w:r>
      <w:r w:rsidRPr="00C92C63">
        <w:rPr>
          <w:rFonts w:ascii="Times New Roman" w:hAnsi="Times New Roman" w:cs="Times New Roman"/>
        </w:rPr>
        <w:t xml:space="preserve">degradation of </w:t>
      </w:r>
      <w:r w:rsidR="00710C73">
        <w:rPr>
          <w:rFonts w:ascii="Times New Roman" w:hAnsi="Times New Roman" w:cs="Times New Roman"/>
        </w:rPr>
        <w:t>G</w:t>
      </w:r>
      <w:r w:rsidR="001841A1">
        <w:rPr>
          <w:rFonts w:ascii="Times New Roman" w:hAnsi="Times New Roman" w:cs="Times New Roman"/>
        </w:rPr>
        <w:t>-diketone</w:t>
      </w:r>
      <w:r w:rsidR="00CA62A4">
        <w:rPr>
          <w:rFonts w:ascii="Times New Roman" w:hAnsi="Times New Roman" w:cs="Times New Roman"/>
        </w:rPr>
        <w:t xml:space="preserve">, reducing </w:t>
      </w:r>
      <w:r w:rsidR="00550A30" w:rsidRPr="00C92C63">
        <w:rPr>
          <w:rFonts w:ascii="Times New Roman" w:hAnsi="Times New Roman" w:cs="Times New Roman"/>
        </w:rPr>
        <w:t>the Cα</w:t>
      </w:r>
      <w:r w:rsidRPr="00C92C63">
        <w:rPr>
          <w:rFonts w:ascii="Times New Roman" w:hAnsi="Times New Roman" w:cs="Times New Roman"/>
        </w:rPr>
        <w:t xml:space="preserve"> ketone </w:t>
      </w:r>
      <w:r w:rsidR="00550A30" w:rsidRPr="00C92C63">
        <w:rPr>
          <w:rFonts w:ascii="Times New Roman" w:hAnsi="Times New Roman" w:cs="Times New Roman"/>
        </w:rPr>
        <w:t xml:space="preserve">to GP-2. GP-2 and GP-1, as </w:t>
      </w:r>
      <w:proofErr w:type="spellStart"/>
      <w:r w:rsidR="00550A30" w:rsidRPr="00C92C63">
        <w:rPr>
          <w:rFonts w:ascii="Times New Roman" w:hAnsi="Times New Roman" w:cs="Times New Roman"/>
        </w:rPr>
        <w:t>Hibberts</w:t>
      </w:r>
      <w:proofErr w:type="spellEnd"/>
      <w:r w:rsidR="00550A30" w:rsidRPr="00C92C63">
        <w:rPr>
          <w:rFonts w:ascii="Times New Roman" w:hAnsi="Times New Roman" w:cs="Times New Roman"/>
        </w:rPr>
        <w:t xml:space="preserve"> ketones, can spontaneously interconvert</w:t>
      </w:r>
      <w:r w:rsidR="00EC5BA8">
        <w:rPr>
          <w:rFonts w:ascii="Times New Roman" w:hAnsi="Times New Roman" w:cs="Times New Roman"/>
        </w:rPr>
        <w:t xml:space="preserve">; the question marks indicate that </w:t>
      </w:r>
      <w:r w:rsidR="00E265D8">
        <w:rPr>
          <w:rFonts w:ascii="Times New Roman" w:hAnsi="Times New Roman" w:cs="Times New Roman"/>
        </w:rPr>
        <w:t>we cannot rule out the existence of enzymes that produce GP-1</w:t>
      </w:r>
      <w:r w:rsidR="00550A30" w:rsidRPr="00C92C63">
        <w:rPr>
          <w:rFonts w:ascii="Times New Roman" w:hAnsi="Times New Roman" w:cs="Times New Roman"/>
        </w:rPr>
        <w:t xml:space="preserve">. </w:t>
      </w:r>
      <w:r w:rsidR="00710C73">
        <w:rPr>
          <w:rFonts w:ascii="Times New Roman" w:hAnsi="Times New Roman" w:cs="Times New Roman"/>
        </w:rPr>
        <w:t xml:space="preserve">The </w:t>
      </w:r>
      <w:r w:rsidR="00CA62A4">
        <w:rPr>
          <w:rFonts w:ascii="Times New Roman" w:hAnsi="Times New Roman" w:cs="Times New Roman"/>
        </w:rPr>
        <w:t xml:space="preserve">figure </w:t>
      </w:r>
      <w:r w:rsidR="00E265D8">
        <w:rPr>
          <w:rFonts w:ascii="Times New Roman" w:hAnsi="Times New Roman" w:cs="Times New Roman"/>
        </w:rPr>
        <w:t xml:space="preserve">also </w:t>
      </w:r>
      <w:r w:rsidR="00CA62A4">
        <w:rPr>
          <w:rFonts w:ascii="Times New Roman" w:hAnsi="Times New Roman" w:cs="Times New Roman"/>
        </w:rPr>
        <w:t xml:space="preserve">indicates that the </w:t>
      </w:r>
      <w:proofErr w:type="spellStart"/>
      <w:r w:rsidR="00550A30" w:rsidRPr="00C92C63">
        <w:rPr>
          <w:rFonts w:ascii="Times New Roman" w:hAnsi="Times New Roman" w:cs="Times New Roman"/>
        </w:rPr>
        <w:t>LigL</w:t>
      </w:r>
      <w:proofErr w:type="spellEnd"/>
      <w:r w:rsidR="00550A30" w:rsidRPr="00C92C63">
        <w:rPr>
          <w:rFonts w:ascii="Times New Roman" w:hAnsi="Times New Roman" w:cs="Times New Roman"/>
        </w:rPr>
        <w:t xml:space="preserve"> </w:t>
      </w:r>
      <w:r w:rsidR="00710C73">
        <w:rPr>
          <w:rFonts w:ascii="Times New Roman" w:hAnsi="Times New Roman" w:cs="Times New Roman"/>
        </w:rPr>
        <w:t xml:space="preserve">dehydrogenase </w:t>
      </w:r>
      <w:r w:rsidR="00550A30" w:rsidRPr="00C92C63">
        <w:rPr>
          <w:rFonts w:ascii="Times New Roman" w:hAnsi="Times New Roman" w:cs="Times New Roman"/>
        </w:rPr>
        <w:t>reduced GP-2 to 1-(4-hydroxy-3-</w:t>
      </w:r>
      <w:proofErr w:type="gramStart"/>
      <w:r w:rsidR="00550A30" w:rsidRPr="00C92C63">
        <w:rPr>
          <w:rFonts w:ascii="Times New Roman" w:hAnsi="Times New Roman" w:cs="Times New Roman"/>
        </w:rPr>
        <w:t>methoxyphenyl)propane</w:t>
      </w:r>
      <w:proofErr w:type="gramEnd"/>
      <w:r w:rsidR="00550A30" w:rsidRPr="00C92C63">
        <w:rPr>
          <w:rFonts w:ascii="Times New Roman" w:hAnsi="Times New Roman" w:cs="Times New Roman"/>
        </w:rPr>
        <w:t xml:space="preserve">-1,2-diol (GD). </w:t>
      </w:r>
      <w:r w:rsidR="00CA62A4">
        <w:rPr>
          <w:rFonts w:ascii="Times New Roman" w:hAnsi="Times New Roman" w:cs="Times New Roman"/>
        </w:rPr>
        <w:t xml:space="preserve">In this model, </w:t>
      </w:r>
      <w:r w:rsidR="001841A1">
        <w:rPr>
          <w:rFonts w:ascii="Times New Roman" w:hAnsi="Times New Roman" w:cs="Times New Roman"/>
        </w:rPr>
        <w:t xml:space="preserve">one or more </w:t>
      </w:r>
      <w:r w:rsidR="00710C73">
        <w:rPr>
          <w:rFonts w:ascii="Times New Roman" w:hAnsi="Times New Roman" w:cs="Times New Roman"/>
        </w:rPr>
        <w:t>unknown enzyme</w:t>
      </w:r>
      <w:r w:rsidR="001841A1">
        <w:rPr>
          <w:rFonts w:ascii="Times New Roman" w:hAnsi="Times New Roman" w:cs="Times New Roman"/>
        </w:rPr>
        <w:t>s</w:t>
      </w:r>
      <w:r w:rsidR="00E265D8">
        <w:rPr>
          <w:rFonts w:ascii="Times New Roman" w:hAnsi="Times New Roman" w:cs="Times New Roman"/>
        </w:rPr>
        <w:t xml:space="preserve">, indicated by the question mark, are </w:t>
      </w:r>
      <w:r w:rsidR="001841A1">
        <w:rPr>
          <w:rFonts w:ascii="Times New Roman" w:hAnsi="Times New Roman" w:cs="Times New Roman"/>
        </w:rPr>
        <w:t xml:space="preserve">used </w:t>
      </w:r>
      <w:r w:rsidR="00710C73">
        <w:rPr>
          <w:rFonts w:ascii="Times New Roman" w:hAnsi="Times New Roman" w:cs="Times New Roman"/>
        </w:rPr>
        <w:t xml:space="preserve">to </w:t>
      </w:r>
      <w:r w:rsidR="00C92C63" w:rsidRPr="00C92C63">
        <w:rPr>
          <w:rFonts w:ascii="Times New Roman" w:hAnsi="Times New Roman" w:cs="Times New Roman"/>
        </w:rPr>
        <w:t>produce vanillin</w:t>
      </w:r>
      <w:r w:rsidR="001841A1">
        <w:rPr>
          <w:rFonts w:ascii="Times New Roman" w:hAnsi="Times New Roman" w:cs="Times New Roman"/>
        </w:rPr>
        <w:t xml:space="preserve"> from GP-1 or GD</w:t>
      </w:r>
      <w:r w:rsidR="00C92C63" w:rsidRPr="00C92C63">
        <w:rPr>
          <w:rFonts w:ascii="Times New Roman" w:hAnsi="Times New Roman" w:cs="Times New Roman"/>
        </w:rPr>
        <w:t>.</w:t>
      </w:r>
    </w:p>
    <w:sectPr w:rsidR="00B802AD" w:rsidRPr="00DD346F" w:rsidSect="00DD0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296F0E" w16cex:dateUtc="2021-04-20T20:17:00Z"/>
  <w16cex:commentExtensible w16cex:durableId="24299420" w16cex:dateUtc="2021-04-20T22:55:00Z"/>
</w16cex:commentsExtensible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altName w:val="Arial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Alexandra Linz">
    <w15:presenceInfo w15:providerId="AD" w15:userId="S::amlinz@wisc.edu::c3742da5-148f-4995-8fd6-24ee136f9a6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007B"/>
    <w:rsid w:val="00003B43"/>
    <w:rsid w:val="000A3593"/>
    <w:rsid w:val="000F2E20"/>
    <w:rsid w:val="000F425E"/>
    <w:rsid w:val="001841A1"/>
    <w:rsid w:val="001A08CA"/>
    <w:rsid w:val="002517DB"/>
    <w:rsid w:val="0027435F"/>
    <w:rsid w:val="002A21B4"/>
    <w:rsid w:val="002B3F49"/>
    <w:rsid w:val="002C2D3E"/>
    <w:rsid w:val="003A0A2C"/>
    <w:rsid w:val="003D24E3"/>
    <w:rsid w:val="00431D12"/>
    <w:rsid w:val="00464943"/>
    <w:rsid w:val="004E4DAE"/>
    <w:rsid w:val="0051478D"/>
    <w:rsid w:val="00550A30"/>
    <w:rsid w:val="005C436B"/>
    <w:rsid w:val="00627532"/>
    <w:rsid w:val="00630919"/>
    <w:rsid w:val="006743E8"/>
    <w:rsid w:val="006974E0"/>
    <w:rsid w:val="00710C73"/>
    <w:rsid w:val="0074007B"/>
    <w:rsid w:val="00757A31"/>
    <w:rsid w:val="007E03CC"/>
    <w:rsid w:val="007E799B"/>
    <w:rsid w:val="00886275"/>
    <w:rsid w:val="00887D71"/>
    <w:rsid w:val="008F6105"/>
    <w:rsid w:val="009462F7"/>
    <w:rsid w:val="009F2F4E"/>
    <w:rsid w:val="00A3729B"/>
    <w:rsid w:val="00A6221B"/>
    <w:rsid w:val="00A83ACC"/>
    <w:rsid w:val="00B076EB"/>
    <w:rsid w:val="00B23C06"/>
    <w:rsid w:val="00B34C27"/>
    <w:rsid w:val="00B47BAB"/>
    <w:rsid w:val="00B802AD"/>
    <w:rsid w:val="00B864DF"/>
    <w:rsid w:val="00BB70B4"/>
    <w:rsid w:val="00BB767E"/>
    <w:rsid w:val="00C03500"/>
    <w:rsid w:val="00C14CAA"/>
    <w:rsid w:val="00C601E9"/>
    <w:rsid w:val="00C90C15"/>
    <w:rsid w:val="00C90EA7"/>
    <w:rsid w:val="00C92C63"/>
    <w:rsid w:val="00CA62A4"/>
    <w:rsid w:val="00DD08B5"/>
    <w:rsid w:val="00DD346F"/>
    <w:rsid w:val="00E265D8"/>
    <w:rsid w:val="00EC5BA8"/>
    <w:rsid w:val="00ED5225"/>
    <w:rsid w:val="00F11BDD"/>
    <w:rsid w:val="00F92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73FCD"/>
  <w15:chartTrackingRefBased/>
  <w15:docId w15:val="{3AAB7514-7AF7-8E4A-9847-4F8D3C0D3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C601E9"/>
    <w:pPr>
      <w:spacing w:after="200"/>
    </w:pPr>
    <w:rPr>
      <w:rFonts w:ascii="Georgia" w:hAnsi="Georgia"/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3C0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3C06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9462F7"/>
  </w:style>
  <w:style w:type="character" w:styleId="CommentReference">
    <w:name w:val="annotation reference"/>
    <w:basedOn w:val="DefaultParagraphFont"/>
    <w:uiPriority w:val="99"/>
    <w:semiHidden/>
    <w:unhideWhenUsed/>
    <w:rsid w:val="00887D7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87D7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87D7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87D7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87D7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432</Words>
  <Characters>2467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Linz</dc:creator>
  <cp:keywords/>
  <dc:description/>
  <cp:lastModifiedBy>Alexandra Linz</cp:lastModifiedBy>
  <cp:revision>7</cp:revision>
  <dcterms:created xsi:type="dcterms:W3CDTF">2021-05-27T15:40:00Z</dcterms:created>
  <dcterms:modified xsi:type="dcterms:W3CDTF">2021-08-30T12:20:00Z</dcterms:modified>
</cp:coreProperties>
</file>