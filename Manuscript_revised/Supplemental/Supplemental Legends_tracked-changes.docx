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C1F14" w14:textId="77777777" w:rsidR="00186EC4" w:rsidRPr="00A86D0A" w:rsidRDefault="00186EC4" w:rsidP="00186EC4">
      <w:pPr>
        <w:rPr>
          <w:b/>
        </w:rPr>
      </w:pPr>
      <w:r>
        <w:rPr>
          <w:b/>
        </w:rPr>
        <w:t>Dataset S1. RPKM data, differential expression testing, and gene location and annotation information from RNA-</w:t>
      </w:r>
      <w:proofErr w:type="spellStart"/>
      <w:r>
        <w:rPr>
          <w:b/>
        </w:rPr>
        <w:t>Seq</w:t>
      </w:r>
      <w:proofErr w:type="spellEnd"/>
      <w:r>
        <w:rPr>
          <w:b/>
        </w:rPr>
        <w:t xml:space="preserve"> analysis of cultures grown in the presence of glucose and G-type aromatics.</w:t>
      </w:r>
    </w:p>
    <w:p w14:paraId="70C485BE" w14:textId="77777777" w:rsidR="00186EC4" w:rsidRDefault="00186EC4" w:rsidP="00405A98">
      <w:pPr>
        <w:rPr>
          <w:b/>
        </w:rPr>
      </w:pPr>
    </w:p>
    <w:p w14:paraId="18518530" w14:textId="7F5549A3" w:rsidR="00BC31B5" w:rsidRDefault="00BC31B5" w:rsidP="00405A98">
      <w:pPr>
        <w:rPr>
          <w:b/>
        </w:rPr>
      </w:pPr>
      <w:r>
        <w:rPr>
          <w:b/>
        </w:rPr>
        <w:t xml:space="preserve">Figure S1. </w:t>
      </w:r>
      <w:r w:rsidR="00DE5012" w:rsidRPr="00046CC8">
        <w:rPr>
          <w:b/>
        </w:rPr>
        <w:t>HPLC</w:t>
      </w:r>
      <w:r w:rsidR="00DE5012">
        <w:rPr>
          <w:b/>
        </w:rPr>
        <w:t xml:space="preserve">-UV </w:t>
      </w:r>
      <w:r w:rsidR="00DE5012" w:rsidRPr="00046CC8">
        <w:rPr>
          <w:b/>
        </w:rPr>
        <w:t xml:space="preserve">analysis of </w:t>
      </w:r>
      <w:r w:rsidR="00DE5012">
        <w:rPr>
          <w:b/>
        </w:rPr>
        <w:t>extracellular compounds found in the media of cultures grown on glucose plus G-diketone at timepoints 0 hours and 75.5 hours and comparison to standards</w:t>
      </w:r>
      <w:r w:rsidR="00DE5012">
        <w:t>.</w:t>
      </w:r>
    </w:p>
    <w:p w14:paraId="464E7FC3" w14:textId="4C8832AE" w:rsidR="00A86D0A" w:rsidRDefault="00A86D0A" w:rsidP="00405A98">
      <w:pPr>
        <w:rPr>
          <w:b/>
        </w:rPr>
      </w:pPr>
    </w:p>
    <w:p w14:paraId="67BBC7AC" w14:textId="22CBD106" w:rsidR="00DE5012" w:rsidRPr="00F023A3" w:rsidRDefault="00A86D0A" w:rsidP="00405A98">
      <w:pPr>
        <w:rPr>
          <w:rPrChange w:id="0" w:author="Alexandra Linz" w:date="2021-07-01T21:12:00Z">
            <w:rPr>
              <w:b/>
            </w:rPr>
          </w:rPrChange>
        </w:rPr>
      </w:pPr>
      <w:r>
        <w:rPr>
          <w:b/>
        </w:rPr>
        <w:t>Figure S2.</w:t>
      </w:r>
      <w:r w:rsidRPr="00A86D0A">
        <w:rPr>
          <w:b/>
        </w:rPr>
        <w:t xml:space="preserve"> </w:t>
      </w:r>
      <w:r w:rsidR="00DE5012">
        <w:rPr>
          <w:b/>
        </w:rPr>
        <w:t>Mass spectra of extracellular compounds identified in the media of cultures grown on glucose plus G-diketone at timepoint 75.5 hours</w:t>
      </w:r>
      <w:r w:rsidR="00500418">
        <w:rPr>
          <w:b/>
        </w:rPr>
        <w:t xml:space="preserve"> analyzed via GC-MS and comparison to GP-1 and </w:t>
      </w:r>
      <w:proofErr w:type="spellStart"/>
      <w:r w:rsidR="00500418">
        <w:rPr>
          <w:b/>
        </w:rPr>
        <w:t>threo</w:t>
      </w:r>
      <w:proofErr w:type="spellEnd"/>
      <w:r w:rsidR="00500418">
        <w:rPr>
          <w:b/>
        </w:rPr>
        <w:t>-GD standards</w:t>
      </w:r>
      <w:r w:rsidR="00DE5012">
        <w:rPr>
          <w:b/>
        </w:rPr>
        <w:t>.</w:t>
      </w:r>
      <w:ins w:id="1" w:author="Alexandra Linz" w:date="2021-07-01T21:12:00Z">
        <w:r w:rsidR="00A86FAF">
          <w:rPr>
            <w:b/>
          </w:rPr>
          <w:t xml:space="preserve"> </w:t>
        </w:r>
        <w:r w:rsidR="00F023A3">
          <w:t>We have als</w:t>
        </w:r>
      </w:ins>
      <w:ins w:id="2" w:author="Alexandra Linz" w:date="2021-07-01T21:13:00Z">
        <w:r w:rsidR="00F023A3">
          <w:t>o included the published spectrum for GP-2 from Mitchell (2014) (1) for reference</w:t>
        </w:r>
      </w:ins>
      <w:ins w:id="3" w:author="Alexandra Linz" w:date="2021-07-01T21:14:00Z">
        <w:r w:rsidR="00F023A3">
          <w:t xml:space="preserve"> to our proposed identification of GP-2.</w:t>
        </w:r>
      </w:ins>
    </w:p>
    <w:p w14:paraId="21D9145B" w14:textId="77777777" w:rsidR="00C40297" w:rsidRDefault="00C40297" w:rsidP="00405A98">
      <w:pPr>
        <w:rPr>
          <w:b/>
        </w:rPr>
      </w:pPr>
    </w:p>
    <w:p w14:paraId="38212CA5" w14:textId="2FFDF54A" w:rsidR="00DE5012" w:rsidRPr="00DE5012" w:rsidRDefault="00405A98" w:rsidP="001A46D9">
      <w:pPr>
        <w:jc w:val="both"/>
      </w:pPr>
      <w:r w:rsidRPr="0056190D">
        <w:rPr>
          <w:b/>
        </w:rPr>
        <w:t>Figure S</w:t>
      </w:r>
      <w:r w:rsidR="00A86D0A">
        <w:rPr>
          <w:b/>
        </w:rPr>
        <w:t>3</w:t>
      </w:r>
      <w:r w:rsidRPr="0056190D">
        <w:rPr>
          <w:b/>
        </w:rPr>
        <w:t xml:space="preserve">. </w:t>
      </w:r>
      <w:r w:rsidR="00DE5012">
        <w:rPr>
          <w:b/>
        </w:rPr>
        <w:t xml:space="preserve">Number of genes that significantly differ in transcript abundance during growth in the presence of glucose alone compared to glucose plus each indicated aromatic substrate. </w:t>
      </w:r>
      <w:r w:rsidR="00DE5012">
        <w:t>Genes with a</w:t>
      </w:r>
      <w:ins w:id="4" w:author="Alexandra Linz" w:date="2021-06-29T10:36:00Z">
        <w:r w:rsidR="00CD30AE">
          <w:t xml:space="preserve"> q-value</w:t>
        </w:r>
      </w:ins>
      <w:del w:id="5" w:author="Alexandra Linz" w:date="2021-06-29T10:36:00Z">
        <w:r w:rsidR="00DE5012" w:rsidDel="00CD30AE">
          <w:delText>n FDR</w:delText>
        </w:r>
      </w:del>
      <w:r w:rsidR="00DE5012">
        <w:t xml:space="preserve"> &lt; 0.01 are considered significant</w:t>
      </w:r>
      <w:r w:rsidR="009E4C5B">
        <w:t>. Panel A displays counts of genes with increased transcript abundance compared to the glucose control, while Panel B displays counts of genes with decreased transcript abundance.</w:t>
      </w:r>
    </w:p>
    <w:p w14:paraId="6FEB54A9" w14:textId="77777777" w:rsidR="00DE5012" w:rsidRDefault="00DE5012" w:rsidP="001A46D9">
      <w:pPr>
        <w:jc w:val="both"/>
        <w:rPr>
          <w:b/>
        </w:rPr>
      </w:pPr>
    </w:p>
    <w:p w14:paraId="2CBC61B9" w14:textId="0F5A47CC" w:rsidR="00405A98" w:rsidRDefault="00DE5012" w:rsidP="001A46D9">
      <w:pPr>
        <w:jc w:val="both"/>
        <w:rPr>
          <w:ins w:id="6" w:author="Alexandra Linz" w:date="2021-07-19T10:09:00Z"/>
        </w:rPr>
      </w:pPr>
      <w:r>
        <w:rPr>
          <w:b/>
        </w:rPr>
        <w:t xml:space="preserve">Figure S4. </w:t>
      </w:r>
      <w:r w:rsidR="005477DD">
        <w:rPr>
          <w:b/>
        </w:rPr>
        <w:t>Genomic n</w:t>
      </w:r>
      <w:r w:rsidR="00405A98" w:rsidRPr="0056190D">
        <w:rPr>
          <w:b/>
        </w:rPr>
        <w:t xml:space="preserve">eighborhoods of </w:t>
      </w:r>
      <w:r w:rsidR="00306588" w:rsidRPr="00DD014F">
        <w:rPr>
          <w:i/>
          <w:iCs/>
        </w:rPr>
        <w:t xml:space="preserve">N. </w:t>
      </w:r>
      <w:proofErr w:type="spellStart"/>
      <w:r w:rsidR="00306588" w:rsidRPr="00DD014F">
        <w:rPr>
          <w:i/>
          <w:iCs/>
        </w:rPr>
        <w:t>aromaticivorans</w:t>
      </w:r>
      <w:proofErr w:type="spellEnd"/>
      <w:r w:rsidR="00306588">
        <w:rPr>
          <w:b/>
        </w:rPr>
        <w:t xml:space="preserve"> </w:t>
      </w:r>
      <w:r w:rsidR="00405A98" w:rsidRPr="0056190D">
        <w:rPr>
          <w:b/>
        </w:rPr>
        <w:t>genes associated with β-O-4 linked aromatic dimer degradation.</w:t>
      </w:r>
      <w:r w:rsidR="00405A98">
        <w:rPr>
          <w:b/>
        </w:rPr>
        <w:t xml:space="preserve"> </w:t>
      </w:r>
      <w:r w:rsidR="00306588" w:rsidRPr="001A46D9">
        <w:t xml:space="preserve">Shown are position and genes linked to </w:t>
      </w:r>
      <w:r w:rsidR="00306588">
        <w:t>transcripts with increased abundance when cells were g</w:t>
      </w:r>
      <w:r w:rsidR="00D825F8">
        <w:t>ro</w:t>
      </w:r>
      <w:r w:rsidR="00306588">
        <w:t>wn in the presence o</w:t>
      </w:r>
      <w:r w:rsidR="00D825F8">
        <w:t>f</w:t>
      </w:r>
      <w:r w:rsidR="00306588">
        <w:t xml:space="preserve"> G-diketone and glucose compared to glucose alone. </w:t>
      </w:r>
    </w:p>
    <w:p w14:paraId="158113F6" w14:textId="13E77659" w:rsidR="004061E8" w:rsidRDefault="004061E8" w:rsidP="001A46D9">
      <w:pPr>
        <w:jc w:val="both"/>
        <w:rPr>
          <w:ins w:id="7" w:author="Alexandra Linz" w:date="2021-07-19T10:09:00Z"/>
        </w:rPr>
      </w:pPr>
    </w:p>
    <w:p w14:paraId="31B3EDBA" w14:textId="0A37C199" w:rsidR="004061E8" w:rsidRDefault="004061E8" w:rsidP="001A46D9">
      <w:pPr>
        <w:jc w:val="both"/>
      </w:pPr>
      <w:ins w:id="8" w:author="Alexandra Linz" w:date="2021-07-19T10:09:00Z">
        <w:r>
          <w:t xml:space="preserve">Figure S5. </w:t>
        </w:r>
      </w:ins>
      <w:ins w:id="9" w:author="Alexandra Linz" w:date="2021-07-19T10:10:00Z">
        <w:r>
          <w:t>Reaction velocity vs. substrate concentration used to calculate K</w:t>
        </w:r>
        <w:r w:rsidRPr="005C5DF0">
          <w:rPr>
            <w:vertAlign w:val="subscript"/>
          </w:rPr>
          <w:t>m</w:t>
        </w:r>
        <w:r>
          <w:t xml:space="preserve"> and </w:t>
        </w:r>
        <w:proofErr w:type="spellStart"/>
        <w:r w:rsidRPr="00E57840">
          <w:t>k</w:t>
        </w:r>
        <w:r w:rsidRPr="00E57840">
          <w:rPr>
            <w:vertAlign w:val="subscript"/>
          </w:rPr>
          <w:t>cat</w:t>
        </w:r>
        <w:proofErr w:type="spellEnd"/>
        <w:r w:rsidRPr="00E57840">
          <w:t xml:space="preserve"> </w:t>
        </w:r>
        <w:r>
          <w:t xml:space="preserve">values for </w:t>
        </w:r>
        <w:proofErr w:type="spellStart"/>
        <w:r>
          <w:t>LigL</w:t>
        </w:r>
        <w:proofErr w:type="spellEnd"/>
        <w:r>
          <w:t xml:space="preserve">, </w:t>
        </w:r>
        <w:proofErr w:type="spellStart"/>
        <w:r>
          <w:t>LigN</w:t>
        </w:r>
        <w:proofErr w:type="spellEnd"/>
        <w:r>
          <w:t xml:space="preserve">, and </w:t>
        </w:r>
        <w:proofErr w:type="spellStart"/>
        <w:r>
          <w:t>LigD</w:t>
        </w:r>
        <w:proofErr w:type="spellEnd"/>
        <w:r>
          <w:t xml:space="preserve"> on GGE,</w:t>
        </w:r>
      </w:ins>
      <w:ins w:id="10" w:author="Alexandra Linz" w:date="2021-07-19T10:11:00Z">
        <w:r>
          <w:t xml:space="preserve"> G-diketone, and GD.</w:t>
        </w:r>
      </w:ins>
    </w:p>
    <w:p w14:paraId="56D0194F" w14:textId="77777777" w:rsidR="003A4007" w:rsidRPr="00342350" w:rsidRDefault="003A4007" w:rsidP="00405A98"/>
    <w:p w14:paraId="4E5C231E" w14:textId="1F5F358D" w:rsidR="008F24A8" w:rsidRPr="005B17A3" w:rsidRDefault="003A4007">
      <w:pPr>
        <w:rPr>
          <w:iCs/>
        </w:rPr>
      </w:pPr>
      <w:bookmarkStart w:id="11" w:name="_GoBack"/>
      <w:r>
        <w:rPr>
          <w:b/>
        </w:rPr>
        <w:t>Figure S</w:t>
      </w:r>
      <w:ins w:id="12" w:author="Alexandra Linz" w:date="2021-07-19T10:09:00Z">
        <w:r w:rsidR="004061E8">
          <w:rPr>
            <w:b/>
          </w:rPr>
          <w:t>6</w:t>
        </w:r>
      </w:ins>
      <w:del w:id="13" w:author="Alexandra Linz" w:date="2021-07-19T10:09:00Z">
        <w:r w:rsidR="00DE5012" w:rsidDel="004061E8">
          <w:rPr>
            <w:b/>
          </w:rPr>
          <w:delText>5</w:delText>
        </w:r>
      </w:del>
      <w:r>
        <w:rPr>
          <w:b/>
        </w:rPr>
        <w:t xml:space="preserve">. Growth of </w:t>
      </w:r>
      <w:r w:rsidR="00306588">
        <w:rPr>
          <w:b/>
        </w:rPr>
        <w:t xml:space="preserve">individual </w:t>
      </w:r>
      <w:ins w:id="14" w:author="Alexandra Linz" w:date="2021-07-20T10:01:00Z">
        <w:r w:rsidR="00B03C67">
          <w:rPr>
            <w:b/>
          </w:rPr>
          <w:t>12444</w:t>
        </w:r>
      </w:ins>
      <w:r w:rsidR="005477DD" w:rsidRPr="00B03C67">
        <w:rPr>
          <w:b/>
          <w:rPrChange w:id="15" w:author="Alexandra Linz" w:date="2021-07-20T10:01:00Z">
            <w:rPr>
              <w:b/>
              <w:i/>
            </w:rPr>
          </w:rPrChange>
        </w:rPr>
        <w:t>Δ</w:t>
      </w:r>
      <w:ins w:id="16" w:author="Alexandra Linz" w:date="2021-07-20T10:01:00Z">
        <w:r w:rsidR="00B03C67">
          <w:rPr>
            <w:b/>
          </w:rPr>
          <w:t>L</w:t>
        </w:r>
      </w:ins>
      <w:del w:id="17" w:author="Alexandra Linz" w:date="2021-07-20T10:01:00Z">
        <w:r w:rsidRPr="00B03C67" w:rsidDel="00B03C67">
          <w:rPr>
            <w:b/>
            <w:rPrChange w:id="18" w:author="Alexandra Linz" w:date="2021-07-20T10:01:00Z">
              <w:rPr>
                <w:b/>
                <w:i/>
              </w:rPr>
            </w:rPrChange>
          </w:rPr>
          <w:delText>l</w:delText>
        </w:r>
      </w:del>
      <w:r w:rsidRPr="00B03C67">
        <w:rPr>
          <w:b/>
          <w:rPrChange w:id="19" w:author="Alexandra Linz" w:date="2021-07-20T10:01:00Z">
            <w:rPr>
              <w:b/>
              <w:i/>
            </w:rPr>
          </w:rPrChange>
        </w:rPr>
        <w:t>igLNDO</w:t>
      </w:r>
      <w:r>
        <w:rPr>
          <w:b/>
          <w:i/>
        </w:rPr>
        <w:t xml:space="preserve"> </w:t>
      </w:r>
      <w:r>
        <w:rPr>
          <w:b/>
        </w:rPr>
        <w:t xml:space="preserve">deletion strains on glucose and glucose </w:t>
      </w:r>
      <w:r w:rsidR="005477DD">
        <w:rPr>
          <w:b/>
        </w:rPr>
        <w:t>plus</w:t>
      </w:r>
      <w:r>
        <w:rPr>
          <w:b/>
        </w:rPr>
        <w:t xml:space="preserve"> G-diketone</w:t>
      </w:r>
      <w:r w:rsidR="00306588">
        <w:rPr>
          <w:b/>
        </w:rPr>
        <w:t xml:space="preserve"> compared to that of </w:t>
      </w:r>
      <w:ins w:id="20" w:author="Alexandra Linz" w:date="2021-07-20T10:01:00Z">
        <w:r w:rsidR="00B03C67">
          <w:rPr>
            <w:b/>
          </w:rPr>
          <w:t>the</w:t>
        </w:r>
      </w:ins>
      <w:del w:id="21" w:author="Alexandra Linz" w:date="2021-07-20T10:01:00Z">
        <w:r w:rsidR="00306588" w:rsidDel="00B03C67">
          <w:rPr>
            <w:b/>
          </w:rPr>
          <w:delText>a</w:delText>
        </w:r>
      </w:del>
      <w:r w:rsidR="00306588">
        <w:rPr>
          <w:b/>
        </w:rPr>
        <w:t xml:space="preserve"> </w:t>
      </w:r>
      <w:ins w:id="22" w:author="Alexandra Linz" w:date="2021-07-20T10:01:00Z">
        <w:r w:rsidR="00B03C67">
          <w:rPr>
            <w:b/>
          </w:rPr>
          <w:t>12444</w:t>
        </w:r>
      </w:ins>
      <w:r w:rsidR="00306588" w:rsidRPr="00B03C67">
        <w:rPr>
          <w:b/>
          <w:rPrChange w:id="23" w:author="Alexandra Linz" w:date="2021-07-20T10:01:00Z">
            <w:rPr>
              <w:b/>
              <w:i/>
            </w:rPr>
          </w:rPrChange>
        </w:rPr>
        <w:t>Δ</w:t>
      </w:r>
      <w:ins w:id="24" w:author="Alexandra Linz" w:date="2021-07-20T10:01:00Z">
        <w:r w:rsidR="00B03C67">
          <w:rPr>
            <w:b/>
          </w:rPr>
          <w:t>S</w:t>
        </w:r>
      </w:ins>
      <w:del w:id="25" w:author="Alexandra Linz" w:date="2021-07-20T10:01:00Z">
        <w:r w:rsidR="00306588" w:rsidRPr="00B03C67" w:rsidDel="00B03C67">
          <w:rPr>
            <w:b/>
            <w:rPrChange w:id="26" w:author="Alexandra Linz" w:date="2021-07-20T10:01:00Z">
              <w:rPr>
                <w:b/>
                <w:i/>
              </w:rPr>
            </w:rPrChange>
          </w:rPr>
          <w:delText>s</w:delText>
        </w:r>
      </w:del>
      <w:r w:rsidR="00306588" w:rsidRPr="00B03C67">
        <w:rPr>
          <w:b/>
          <w:rPrChange w:id="27" w:author="Alexandra Linz" w:date="2021-07-20T10:01:00Z">
            <w:rPr>
              <w:b/>
              <w:i/>
            </w:rPr>
          </w:rPrChange>
        </w:rPr>
        <w:t>acB</w:t>
      </w:r>
      <w:r w:rsidR="00306588">
        <w:rPr>
          <w:b/>
          <w:i/>
        </w:rPr>
        <w:t xml:space="preserve"> </w:t>
      </w:r>
      <w:r w:rsidR="00306588">
        <w:rPr>
          <w:b/>
        </w:rPr>
        <w:t>parent strain</w:t>
      </w:r>
      <w:r>
        <w:rPr>
          <w:b/>
        </w:rPr>
        <w:t xml:space="preserve">. </w:t>
      </w:r>
      <w:bookmarkEnd w:id="11"/>
    </w:p>
    <w:sectPr w:rsidR="008F24A8" w:rsidRPr="005B17A3" w:rsidSect="00DD0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xandra Linz">
    <w15:presenceInfo w15:providerId="AD" w15:userId="S::amlinz@wisc.edu::c3742da5-148f-4995-8fd6-24ee136f9a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A98"/>
    <w:rsid w:val="000144FE"/>
    <w:rsid w:val="00046CC8"/>
    <w:rsid w:val="000558CC"/>
    <w:rsid w:val="000E7737"/>
    <w:rsid w:val="00186EC4"/>
    <w:rsid w:val="001A46D9"/>
    <w:rsid w:val="002B3F49"/>
    <w:rsid w:val="002E7503"/>
    <w:rsid w:val="002F3AA1"/>
    <w:rsid w:val="00306588"/>
    <w:rsid w:val="00342350"/>
    <w:rsid w:val="003A4007"/>
    <w:rsid w:val="00405A98"/>
    <w:rsid w:val="004061E8"/>
    <w:rsid w:val="0044344B"/>
    <w:rsid w:val="00447736"/>
    <w:rsid w:val="00500418"/>
    <w:rsid w:val="0051478D"/>
    <w:rsid w:val="005477DD"/>
    <w:rsid w:val="00584188"/>
    <w:rsid w:val="005B17A3"/>
    <w:rsid w:val="0072209A"/>
    <w:rsid w:val="007C01DE"/>
    <w:rsid w:val="007C4DD9"/>
    <w:rsid w:val="007E799B"/>
    <w:rsid w:val="007F5938"/>
    <w:rsid w:val="00876B70"/>
    <w:rsid w:val="0088325E"/>
    <w:rsid w:val="00885D87"/>
    <w:rsid w:val="008F24A8"/>
    <w:rsid w:val="009E4C5B"/>
    <w:rsid w:val="00A86D0A"/>
    <w:rsid w:val="00A86FAF"/>
    <w:rsid w:val="00B03C67"/>
    <w:rsid w:val="00B3434F"/>
    <w:rsid w:val="00B47BAB"/>
    <w:rsid w:val="00B864DF"/>
    <w:rsid w:val="00BC31B5"/>
    <w:rsid w:val="00C40297"/>
    <w:rsid w:val="00C90EA7"/>
    <w:rsid w:val="00CD30AE"/>
    <w:rsid w:val="00D825F8"/>
    <w:rsid w:val="00D9663C"/>
    <w:rsid w:val="00DA24D4"/>
    <w:rsid w:val="00DA5BA0"/>
    <w:rsid w:val="00DC49FA"/>
    <w:rsid w:val="00DD08B5"/>
    <w:rsid w:val="00DD7641"/>
    <w:rsid w:val="00DE5012"/>
    <w:rsid w:val="00F023A3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ACCA"/>
  <w15:chartTrackingRefBased/>
  <w15:docId w15:val="{F4F43015-D582-C546-803F-F3DCB2B1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5A9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5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58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Linz</dc:creator>
  <cp:keywords/>
  <dc:description/>
  <cp:lastModifiedBy>Alexandra Linz</cp:lastModifiedBy>
  <cp:revision>13</cp:revision>
  <dcterms:created xsi:type="dcterms:W3CDTF">2021-04-08T21:22:00Z</dcterms:created>
  <dcterms:modified xsi:type="dcterms:W3CDTF">2021-07-20T17:42:00Z</dcterms:modified>
</cp:coreProperties>
</file>